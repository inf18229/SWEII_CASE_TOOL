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BFE8A" w14:textId="0E3CC00E" w:rsidR="00134FCF" w:rsidRDefault="00134FCF" w:rsidP="00AA726B">
      <w:pPr>
        <w:pStyle w:val="Titel"/>
        <w:spacing w:line="360" w:lineRule="auto"/>
        <w:jc w:val="center"/>
        <w:rPr>
          <w:rFonts w:ascii="Arial" w:hAnsi="Arial" w:cs="Arial"/>
        </w:rPr>
      </w:pPr>
      <w:r>
        <w:rPr>
          <w:noProof/>
          <w:lang w:eastAsia="de-DE"/>
        </w:rPr>
        <w:drawing>
          <wp:anchor distT="0" distB="0" distL="114300" distR="114300" simplePos="0" relativeHeight="251658240" behindDoc="1" locked="0" layoutInCell="1" allowOverlap="1" wp14:anchorId="612B22F9" wp14:editId="2293416E">
            <wp:simplePos x="0" y="0"/>
            <wp:positionH relativeFrom="column">
              <wp:posOffset>2153920</wp:posOffset>
            </wp:positionH>
            <wp:positionV relativeFrom="paragraph">
              <wp:posOffset>293</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5" name="Grafik 15"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DAE52A6" w14:textId="01E78E9B" w:rsidR="00134FCF" w:rsidRDefault="00134FCF" w:rsidP="00AA726B">
      <w:pPr>
        <w:pStyle w:val="Titel"/>
        <w:spacing w:line="360" w:lineRule="auto"/>
        <w:jc w:val="center"/>
        <w:rPr>
          <w:rFonts w:ascii="Arial" w:hAnsi="Arial" w:cs="Arial"/>
        </w:rPr>
      </w:pPr>
    </w:p>
    <w:p w14:paraId="4D1C4D67" w14:textId="4D40E56D" w:rsidR="001C5BE2" w:rsidRPr="00AA726B" w:rsidRDefault="00134FCF" w:rsidP="00AA726B">
      <w:pPr>
        <w:pStyle w:val="Titel"/>
        <w:spacing w:line="360" w:lineRule="auto"/>
        <w:jc w:val="center"/>
        <w:rPr>
          <w:rFonts w:ascii="Arial" w:hAnsi="Arial" w:cs="Arial"/>
        </w:rPr>
      </w:pPr>
      <w:r>
        <w:rPr>
          <w:rFonts w:ascii="Arial" w:hAnsi="Arial" w:cs="Arial"/>
        </w:rPr>
        <w:t>Dokumentation</w:t>
      </w:r>
    </w:p>
    <w:p w14:paraId="67D04A5C" w14:textId="3A2DC699" w:rsidR="00935579" w:rsidRPr="00134FCF" w:rsidRDefault="00134FCF" w:rsidP="00134FCF">
      <w:pPr>
        <w:spacing w:line="360" w:lineRule="auto"/>
        <w:jc w:val="center"/>
        <w:rPr>
          <w:rFonts w:ascii="Arial" w:hAnsi="Arial" w:cs="Arial"/>
          <w:sz w:val="26"/>
          <w:szCs w:val="26"/>
        </w:rPr>
      </w:pPr>
      <w:r>
        <w:rPr>
          <w:rFonts w:ascii="Arial" w:hAnsi="Arial" w:cs="Arial"/>
          <w:sz w:val="26"/>
          <w:szCs w:val="26"/>
        </w:rPr>
        <w:t>f</w:t>
      </w:r>
      <w:r w:rsidR="001C5BE2" w:rsidRPr="00AA726B">
        <w:rPr>
          <w:rFonts w:ascii="Arial" w:hAnsi="Arial" w:cs="Arial"/>
          <w:sz w:val="26"/>
          <w:szCs w:val="26"/>
        </w:rPr>
        <w:t>ür die DHBW Software Systems gGmbH</w:t>
      </w:r>
    </w:p>
    <w:p w14:paraId="6B5AFC62" w14:textId="1C912C5F" w:rsidR="00935579" w:rsidRPr="00AA726B" w:rsidRDefault="00935579" w:rsidP="00AA726B">
      <w:pPr>
        <w:spacing w:line="360" w:lineRule="auto"/>
        <w:jc w:val="both"/>
        <w:rPr>
          <w:rFonts w:ascii="Arial" w:hAnsi="Arial" w:cs="Arial"/>
        </w:rPr>
      </w:pPr>
    </w:p>
    <w:p w14:paraId="085FFA3A" w14:textId="650F4202" w:rsidR="00935579" w:rsidRPr="00AA726B" w:rsidRDefault="00935579" w:rsidP="00AA726B">
      <w:pPr>
        <w:spacing w:line="360" w:lineRule="auto"/>
        <w:jc w:val="both"/>
        <w:rPr>
          <w:rFonts w:ascii="Arial" w:hAnsi="Arial" w:cs="Arial"/>
        </w:rPr>
      </w:pPr>
    </w:p>
    <w:p w14:paraId="156436BF" w14:textId="0A94B590" w:rsidR="00935579" w:rsidRPr="00AA726B" w:rsidRDefault="00935579" w:rsidP="00AA726B">
      <w:pPr>
        <w:spacing w:line="360" w:lineRule="auto"/>
        <w:jc w:val="both"/>
        <w:rPr>
          <w:rFonts w:ascii="Arial" w:hAnsi="Arial" w:cs="Arial"/>
        </w:rPr>
      </w:pPr>
    </w:p>
    <w:p w14:paraId="30169B5C" w14:textId="6E52E273" w:rsidR="00935579" w:rsidRPr="00AA726B" w:rsidDel="00CA1D4E" w:rsidRDefault="00935579" w:rsidP="00AA726B">
      <w:pPr>
        <w:spacing w:line="360" w:lineRule="auto"/>
        <w:jc w:val="both"/>
        <w:rPr>
          <w:del w:id="0" w:author="Florian S." w:date="2019-10-10T10:48:00Z"/>
          <w:rFonts w:ascii="Arial" w:hAnsi="Arial" w:cs="Arial"/>
        </w:rPr>
      </w:pPr>
    </w:p>
    <w:p w14:paraId="7CC6414C" w14:textId="77777777" w:rsidR="00935579" w:rsidRPr="00AA726B" w:rsidRDefault="00935579" w:rsidP="00AA726B">
      <w:pPr>
        <w:spacing w:line="360" w:lineRule="auto"/>
        <w:jc w:val="both"/>
        <w:rPr>
          <w:rFonts w:ascii="Arial" w:hAnsi="Arial" w:cs="Arial"/>
        </w:rPr>
      </w:pPr>
    </w:p>
    <w:p w14:paraId="3734C83C" w14:textId="6745EBC0" w:rsidR="00293704" w:rsidRPr="00AA726B" w:rsidRDefault="00293704" w:rsidP="00AA726B">
      <w:pPr>
        <w:spacing w:line="360" w:lineRule="auto"/>
        <w:jc w:val="center"/>
        <w:rPr>
          <w:rFonts w:ascii="Arial" w:hAnsi="Arial" w:cs="Arial"/>
        </w:rPr>
      </w:pPr>
    </w:p>
    <w:p w14:paraId="7E296B0F" w14:textId="53100D80" w:rsidR="00037B26" w:rsidRPr="00AA726B" w:rsidRDefault="00134FCF" w:rsidP="00134FCF">
      <w:pPr>
        <w:pStyle w:val="Titel"/>
        <w:jc w:val="center"/>
        <w:rPr>
          <w:sz w:val="30"/>
          <w:szCs w:val="30"/>
        </w:rPr>
      </w:pPr>
      <w:r>
        <w:t>Entwicklung eines SWE-CASE-TOOLs</w:t>
      </w:r>
    </w:p>
    <w:p w14:paraId="2AC45C09" w14:textId="78EFF4D9" w:rsidR="00037B26" w:rsidRPr="00AA726B" w:rsidRDefault="00037B26" w:rsidP="00AA726B">
      <w:pPr>
        <w:spacing w:line="360" w:lineRule="auto"/>
        <w:jc w:val="center"/>
        <w:rPr>
          <w:rFonts w:ascii="Arial" w:hAnsi="Arial" w:cs="Arial"/>
          <w:sz w:val="30"/>
          <w:szCs w:val="30"/>
        </w:rPr>
      </w:pPr>
    </w:p>
    <w:p w14:paraId="448E9F92" w14:textId="0F8736B8" w:rsidR="00037B26" w:rsidRPr="00AA726B" w:rsidRDefault="00037B26" w:rsidP="00AA726B">
      <w:pPr>
        <w:spacing w:line="360" w:lineRule="auto"/>
        <w:jc w:val="both"/>
        <w:rPr>
          <w:rFonts w:ascii="Arial" w:hAnsi="Arial" w:cs="Arial"/>
          <w:sz w:val="30"/>
          <w:szCs w:val="30"/>
        </w:rPr>
      </w:pPr>
    </w:p>
    <w:p w14:paraId="5EFC8FF4" w14:textId="5A0F0B99" w:rsidR="00037B26" w:rsidRPr="00AA726B" w:rsidRDefault="00037B26" w:rsidP="00134FCF">
      <w:pPr>
        <w:spacing w:line="360" w:lineRule="auto"/>
        <w:ind w:left="2124"/>
        <w:jc w:val="both"/>
        <w:rPr>
          <w:rFonts w:ascii="Arial" w:hAnsi="Arial" w:cs="Arial"/>
          <w:sz w:val="30"/>
          <w:szCs w:val="30"/>
        </w:rPr>
      </w:pPr>
    </w:p>
    <w:p w14:paraId="29622D2B" w14:textId="366BA476" w:rsidR="00096699" w:rsidRPr="00AA726B" w:rsidRDefault="00096699" w:rsidP="00AA726B">
      <w:pPr>
        <w:spacing w:line="360" w:lineRule="auto"/>
        <w:jc w:val="both"/>
        <w:rPr>
          <w:rFonts w:ascii="Arial" w:hAnsi="Arial" w:cs="Arial"/>
          <w:sz w:val="30"/>
          <w:szCs w:val="30"/>
        </w:rPr>
      </w:pPr>
    </w:p>
    <w:p w14:paraId="5A91148A" w14:textId="0ACDCB87" w:rsidR="00096699" w:rsidRPr="00AA726B" w:rsidRDefault="00096699" w:rsidP="00AA726B">
      <w:pPr>
        <w:spacing w:line="360" w:lineRule="auto"/>
        <w:jc w:val="both"/>
        <w:rPr>
          <w:rFonts w:ascii="Arial" w:hAnsi="Arial" w:cs="Arial"/>
          <w:sz w:val="30"/>
          <w:szCs w:val="30"/>
        </w:rPr>
      </w:pPr>
    </w:p>
    <w:p w14:paraId="1405A1E8" w14:textId="37210D09" w:rsidR="00096699" w:rsidRPr="00AA726B" w:rsidRDefault="00096699" w:rsidP="00AA726B">
      <w:pPr>
        <w:spacing w:line="360" w:lineRule="auto"/>
        <w:jc w:val="both"/>
        <w:rPr>
          <w:rFonts w:ascii="Arial" w:hAnsi="Arial" w:cs="Arial"/>
          <w:sz w:val="30"/>
          <w:szCs w:val="30"/>
        </w:rPr>
      </w:pPr>
    </w:p>
    <w:p w14:paraId="09FDDE40" w14:textId="77777777" w:rsidR="00096699" w:rsidRPr="00AA726B" w:rsidRDefault="00096699" w:rsidP="00AA726B">
      <w:pPr>
        <w:spacing w:line="360" w:lineRule="auto"/>
        <w:jc w:val="both"/>
        <w:rPr>
          <w:rFonts w:ascii="Arial" w:hAnsi="Arial" w:cs="Arial"/>
          <w:sz w:val="30"/>
          <w:szCs w:val="3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95"/>
        <w:gridCol w:w="4531"/>
      </w:tblGrid>
      <w:tr w:rsidR="00A979D9" w:rsidRPr="00AA726B" w14:paraId="7DE032A8" w14:textId="77777777" w:rsidTr="00CC76EB">
        <w:tc>
          <w:tcPr>
            <w:tcW w:w="4395" w:type="dxa"/>
          </w:tcPr>
          <w:p w14:paraId="646B498B" w14:textId="1E65D4D9"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Analyse Team:</w:t>
            </w:r>
          </w:p>
        </w:tc>
        <w:tc>
          <w:tcPr>
            <w:tcW w:w="4531" w:type="dxa"/>
          </w:tcPr>
          <w:p w14:paraId="02F14B3E" w14:textId="574B72A9" w:rsidR="00A979D9" w:rsidRPr="00AA726B" w:rsidRDefault="00A979D9" w:rsidP="007E0F53">
            <w:pPr>
              <w:spacing w:line="360" w:lineRule="auto"/>
              <w:jc w:val="both"/>
              <w:rPr>
                <w:rFonts w:ascii="Arial" w:hAnsi="Arial" w:cs="Arial"/>
                <w:sz w:val="24"/>
                <w:szCs w:val="24"/>
              </w:rPr>
            </w:pPr>
            <w:r w:rsidRPr="00AA726B">
              <w:rPr>
                <w:rFonts w:ascii="Arial" w:hAnsi="Arial" w:cs="Arial"/>
                <w:sz w:val="24"/>
                <w:szCs w:val="24"/>
              </w:rPr>
              <w:t>David Eckel, Florian Schiffel</w:t>
            </w:r>
            <w:r w:rsidR="007E0F53">
              <w:rPr>
                <w:rFonts w:ascii="Arial" w:hAnsi="Arial" w:cs="Arial"/>
                <w:sz w:val="24"/>
                <w:szCs w:val="24"/>
              </w:rPr>
              <w:t xml:space="preserve"> (</w:t>
            </w:r>
            <w:ins w:id="1" w:author="Maier Stefan (inf18229)" w:date="2019-10-07T14:17:00Z">
              <w:r w:rsidR="007E0F53" w:rsidRPr="007E0F53">
                <w:rPr>
                  <w:rFonts w:ascii="Arial" w:hAnsi="Arial" w:cs="Arial"/>
                  <w:sz w:val="24"/>
                  <w:szCs w:val="24"/>
                  <w:rPrChange w:id="2" w:author="Maier Stefan (inf18229)" w:date="2019-10-07T14:36:00Z">
                    <w:rPr/>
                  </w:rPrChange>
                </w:rPr>
                <w:t>9073402</w:t>
              </w:r>
            </w:ins>
            <w:r w:rsidR="007E0F53">
              <w:rPr>
                <w:rFonts w:ascii="Arial" w:hAnsi="Arial" w:cs="Arial"/>
                <w:sz w:val="24"/>
                <w:szCs w:val="24"/>
              </w:rPr>
              <w:t>)</w:t>
            </w:r>
            <w:r w:rsidRPr="00AA726B">
              <w:rPr>
                <w:rFonts w:ascii="Arial" w:hAnsi="Arial" w:cs="Arial"/>
                <w:sz w:val="24"/>
                <w:szCs w:val="24"/>
              </w:rPr>
              <w:t>, Stefan Maier</w:t>
            </w:r>
            <w:r w:rsidR="007E0F53">
              <w:rPr>
                <w:rFonts w:ascii="Arial" w:hAnsi="Arial" w:cs="Arial"/>
                <w:sz w:val="24"/>
                <w:szCs w:val="24"/>
              </w:rPr>
              <w:t xml:space="preserve"> (</w:t>
            </w:r>
            <w:r w:rsidR="007E0F53" w:rsidRPr="007E0F53">
              <w:rPr>
                <w:rFonts w:ascii="Arial" w:hAnsi="Arial" w:cs="Arial"/>
                <w:sz w:val="24"/>
                <w:szCs w:val="24"/>
              </w:rPr>
              <w:t>7514857</w:t>
            </w:r>
            <w:r w:rsidR="007E0F53">
              <w:rPr>
                <w:rFonts w:ascii="Arial" w:hAnsi="Arial" w:cs="Arial"/>
                <w:sz w:val="24"/>
                <w:szCs w:val="24"/>
              </w:rPr>
              <w:t>)</w:t>
            </w:r>
          </w:p>
        </w:tc>
      </w:tr>
      <w:tr w:rsidR="007179C9" w:rsidRPr="00AA726B" w14:paraId="18531300" w14:textId="77777777" w:rsidTr="00CC76EB">
        <w:tc>
          <w:tcPr>
            <w:tcW w:w="4395" w:type="dxa"/>
          </w:tcPr>
          <w:p w14:paraId="22B30080" w14:textId="0D16AF92"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Kunde:</w:t>
            </w:r>
          </w:p>
        </w:tc>
        <w:tc>
          <w:tcPr>
            <w:tcW w:w="4531" w:type="dxa"/>
          </w:tcPr>
          <w:p w14:paraId="4826ECB1" w14:textId="65AC909C" w:rsidR="007179C9" w:rsidRPr="00AA726B" w:rsidRDefault="007179C9" w:rsidP="00AA726B">
            <w:pPr>
              <w:spacing w:line="360" w:lineRule="auto"/>
              <w:jc w:val="both"/>
              <w:rPr>
                <w:rFonts w:ascii="Arial" w:hAnsi="Arial" w:cs="Arial"/>
                <w:sz w:val="24"/>
                <w:szCs w:val="24"/>
              </w:rPr>
            </w:pPr>
            <w:r w:rsidRPr="00AA726B">
              <w:rPr>
                <w:rFonts w:ascii="Arial" w:hAnsi="Arial" w:cs="Arial"/>
                <w:sz w:val="24"/>
                <w:szCs w:val="24"/>
              </w:rPr>
              <w:t>DHBW Software Systems</w:t>
            </w:r>
            <w:r w:rsidR="00585C08" w:rsidRPr="00AA726B">
              <w:rPr>
                <w:rFonts w:ascii="Arial" w:hAnsi="Arial" w:cs="Arial"/>
                <w:sz w:val="24"/>
                <w:szCs w:val="24"/>
              </w:rPr>
              <w:t xml:space="preserve"> gGmbH</w:t>
            </w:r>
          </w:p>
        </w:tc>
      </w:tr>
      <w:tr w:rsidR="00A979D9" w:rsidRPr="00AA726B" w14:paraId="7E8888C8" w14:textId="77777777" w:rsidTr="00CC76EB">
        <w:tc>
          <w:tcPr>
            <w:tcW w:w="4395" w:type="dxa"/>
          </w:tcPr>
          <w:p w14:paraId="1D044C86" w14:textId="254A134D" w:rsidR="00A979D9" w:rsidRPr="00AA726B" w:rsidRDefault="00A979D9" w:rsidP="00AA726B">
            <w:pPr>
              <w:spacing w:line="360" w:lineRule="auto"/>
              <w:jc w:val="both"/>
              <w:rPr>
                <w:rFonts w:ascii="Arial" w:hAnsi="Arial" w:cs="Arial"/>
                <w:sz w:val="24"/>
                <w:szCs w:val="24"/>
              </w:rPr>
            </w:pPr>
            <w:r w:rsidRPr="00AA726B">
              <w:rPr>
                <w:rFonts w:ascii="Arial" w:hAnsi="Arial" w:cs="Arial"/>
                <w:sz w:val="24"/>
                <w:szCs w:val="24"/>
              </w:rPr>
              <w:t>Projektleiter Kunde:</w:t>
            </w:r>
          </w:p>
        </w:tc>
        <w:tc>
          <w:tcPr>
            <w:tcW w:w="4531" w:type="dxa"/>
          </w:tcPr>
          <w:p w14:paraId="48F8740A" w14:textId="2DC96ED3" w:rsidR="00A979D9" w:rsidRPr="00AA726B" w:rsidRDefault="00E453AE" w:rsidP="00AA726B">
            <w:pPr>
              <w:spacing w:line="360" w:lineRule="auto"/>
              <w:jc w:val="both"/>
              <w:rPr>
                <w:rFonts w:ascii="Arial" w:hAnsi="Arial" w:cs="Arial"/>
                <w:sz w:val="24"/>
                <w:szCs w:val="24"/>
              </w:rPr>
            </w:pPr>
            <w:r w:rsidRPr="00AA726B">
              <w:rPr>
                <w:rStyle w:val="person"/>
                <w:rFonts w:ascii="Arial" w:hAnsi="Arial" w:cs="Arial"/>
                <w:sz w:val="24"/>
                <w:szCs w:val="24"/>
              </w:rPr>
              <w:t xml:space="preserve">Bohl, Peter, </w:t>
            </w:r>
            <w:proofErr w:type="spellStart"/>
            <w:r w:rsidRPr="00AA726B">
              <w:rPr>
                <w:rStyle w:val="person"/>
                <w:rFonts w:ascii="Arial" w:hAnsi="Arial" w:cs="Arial"/>
                <w:sz w:val="24"/>
                <w:szCs w:val="24"/>
              </w:rPr>
              <w:t>Dipl</w:t>
            </w:r>
            <w:proofErr w:type="spellEnd"/>
            <w:r w:rsidRPr="00AA726B">
              <w:rPr>
                <w:rStyle w:val="person"/>
                <w:rFonts w:ascii="Arial" w:hAnsi="Arial" w:cs="Arial"/>
                <w:sz w:val="24"/>
                <w:szCs w:val="24"/>
              </w:rPr>
              <w:t>-Ing</w:t>
            </w:r>
            <w:r w:rsidR="00585C08" w:rsidRPr="00AA726B">
              <w:rPr>
                <w:rStyle w:val="person"/>
                <w:rFonts w:ascii="Arial" w:hAnsi="Arial" w:cs="Arial"/>
                <w:sz w:val="24"/>
                <w:szCs w:val="24"/>
              </w:rPr>
              <w:t>.</w:t>
            </w:r>
          </w:p>
        </w:tc>
      </w:tr>
      <w:tr w:rsidR="00A979D9" w:rsidRPr="00AA726B" w14:paraId="799F6573" w14:textId="77777777" w:rsidTr="00CC76EB">
        <w:tc>
          <w:tcPr>
            <w:tcW w:w="4395" w:type="dxa"/>
          </w:tcPr>
          <w:p w14:paraId="56F46919" w14:textId="1CE72AC9" w:rsidR="00A979D9" w:rsidRPr="00AA726B" w:rsidRDefault="00E453AE" w:rsidP="00AA726B">
            <w:pPr>
              <w:spacing w:line="360" w:lineRule="auto"/>
              <w:jc w:val="both"/>
              <w:rPr>
                <w:rFonts w:ascii="Arial" w:hAnsi="Arial" w:cs="Arial"/>
                <w:sz w:val="24"/>
                <w:szCs w:val="24"/>
              </w:rPr>
            </w:pPr>
            <w:r w:rsidRPr="00AA726B">
              <w:rPr>
                <w:rFonts w:ascii="Arial" w:hAnsi="Arial" w:cs="Arial"/>
                <w:sz w:val="24"/>
                <w:szCs w:val="24"/>
              </w:rPr>
              <w:t>Datum</w:t>
            </w:r>
            <w:r w:rsidR="00585C08" w:rsidRPr="00AA726B">
              <w:rPr>
                <w:rFonts w:ascii="Arial" w:hAnsi="Arial" w:cs="Arial"/>
                <w:sz w:val="24"/>
                <w:szCs w:val="24"/>
              </w:rPr>
              <w:t xml:space="preserve"> der Abgabe</w:t>
            </w:r>
            <w:r w:rsidRPr="00AA726B">
              <w:rPr>
                <w:rFonts w:ascii="Arial" w:hAnsi="Arial" w:cs="Arial"/>
                <w:sz w:val="24"/>
                <w:szCs w:val="24"/>
              </w:rPr>
              <w:t>:</w:t>
            </w:r>
          </w:p>
        </w:tc>
        <w:tc>
          <w:tcPr>
            <w:tcW w:w="4531" w:type="dxa"/>
          </w:tcPr>
          <w:p w14:paraId="7970DB71" w14:textId="625DB3F8" w:rsidR="00A979D9" w:rsidRPr="00AA726B" w:rsidRDefault="008539A7" w:rsidP="00AA726B">
            <w:pPr>
              <w:spacing w:line="360" w:lineRule="auto"/>
              <w:jc w:val="both"/>
              <w:rPr>
                <w:rFonts w:ascii="Arial" w:hAnsi="Arial" w:cs="Arial"/>
                <w:sz w:val="24"/>
                <w:szCs w:val="24"/>
              </w:rPr>
            </w:pPr>
            <w:r w:rsidRPr="00AA726B">
              <w:rPr>
                <w:rFonts w:ascii="Arial" w:hAnsi="Arial" w:cs="Arial"/>
                <w:sz w:val="24"/>
                <w:szCs w:val="24"/>
              </w:rPr>
              <w:t>1</w:t>
            </w:r>
            <w:r w:rsidR="00134FCF">
              <w:rPr>
                <w:rFonts w:ascii="Arial" w:hAnsi="Arial" w:cs="Arial"/>
                <w:sz w:val="24"/>
                <w:szCs w:val="24"/>
              </w:rPr>
              <w:t>7</w:t>
            </w:r>
            <w:r w:rsidR="00E453AE" w:rsidRPr="00AA726B">
              <w:rPr>
                <w:rFonts w:ascii="Arial" w:hAnsi="Arial" w:cs="Arial"/>
                <w:sz w:val="24"/>
                <w:szCs w:val="24"/>
              </w:rPr>
              <w:t>.</w:t>
            </w:r>
            <w:r w:rsidR="00134FCF">
              <w:rPr>
                <w:rFonts w:ascii="Arial" w:hAnsi="Arial" w:cs="Arial"/>
                <w:sz w:val="24"/>
                <w:szCs w:val="24"/>
              </w:rPr>
              <w:t>06</w:t>
            </w:r>
            <w:r w:rsidR="00E453AE" w:rsidRPr="00AA726B">
              <w:rPr>
                <w:rFonts w:ascii="Arial" w:hAnsi="Arial" w:cs="Arial"/>
                <w:sz w:val="24"/>
                <w:szCs w:val="24"/>
              </w:rPr>
              <w:t>.20</w:t>
            </w:r>
            <w:r w:rsidR="00134FCF">
              <w:rPr>
                <w:rFonts w:ascii="Arial" w:hAnsi="Arial" w:cs="Arial"/>
                <w:sz w:val="24"/>
                <w:szCs w:val="24"/>
              </w:rPr>
              <w:t>20</w:t>
            </w:r>
          </w:p>
        </w:tc>
      </w:tr>
    </w:tbl>
    <w:sdt>
      <w:sdtPr>
        <w:rPr>
          <w:rFonts w:ascii="Arial" w:eastAsiaTheme="minorHAnsi" w:hAnsi="Arial" w:cs="Arial"/>
          <w:color w:val="auto"/>
          <w:sz w:val="22"/>
          <w:szCs w:val="22"/>
          <w:lang w:eastAsia="en-US"/>
        </w:rPr>
        <w:id w:val="-1949314266"/>
        <w:docPartObj>
          <w:docPartGallery w:val="Table of Contents"/>
          <w:docPartUnique/>
        </w:docPartObj>
      </w:sdtPr>
      <w:sdtEndPr>
        <w:rPr>
          <w:b/>
          <w:bCs/>
        </w:rPr>
      </w:sdtEndPr>
      <w:sdtContent>
        <w:p w14:paraId="222BA4E8" w14:textId="0A4CF88C" w:rsidR="00077A29" w:rsidRPr="00D82101" w:rsidRDefault="00077A29" w:rsidP="007F50A3">
          <w:pPr>
            <w:pStyle w:val="Inhaltsverzeichnisberschrift"/>
            <w:spacing w:line="360" w:lineRule="auto"/>
            <w:jc w:val="both"/>
            <w:rPr>
              <w:rFonts w:ascii="Arial" w:hAnsi="Arial" w:cs="Arial"/>
              <w:color w:val="auto"/>
            </w:rPr>
          </w:pPr>
          <w:r w:rsidRPr="00D82101">
            <w:rPr>
              <w:rFonts w:ascii="Arial" w:hAnsi="Arial" w:cs="Arial"/>
              <w:color w:val="auto"/>
            </w:rPr>
            <w:t>Inhalt</w:t>
          </w:r>
        </w:p>
        <w:p w14:paraId="3CD2542A" w14:textId="77777777" w:rsidR="00DE65AE" w:rsidRPr="00C058FE" w:rsidRDefault="00DE65AE" w:rsidP="007F50A3">
          <w:pPr>
            <w:spacing w:line="360" w:lineRule="auto"/>
            <w:rPr>
              <w:rFonts w:ascii="Arial" w:hAnsi="Arial" w:cs="Arial"/>
              <w:sz w:val="24"/>
              <w:szCs w:val="24"/>
              <w:lang w:eastAsia="de-DE"/>
            </w:rPr>
          </w:pPr>
        </w:p>
        <w:p w14:paraId="3F3B5C93" w14:textId="02993A94" w:rsidR="00C058FE" w:rsidRPr="00C058FE" w:rsidRDefault="00077A29">
          <w:pPr>
            <w:pStyle w:val="Verzeichnis1"/>
            <w:tabs>
              <w:tab w:val="left" w:pos="440"/>
              <w:tab w:val="right" w:leader="dot" w:pos="9062"/>
            </w:tabs>
            <w:rPr>
              <w:rFonts w:eastAsiaTheme="minorEastAsia" w:cstheme="minorBidi"/>
              <w:b w:val="0"/>
              <w:bCs w:val="0"/>
              <w:noProof/>
              <w:sz w:val="28"/>
              <w:szCs w:val="28"/>
              <w:lang w:eastAsia="de-DE"/>
            </w:rPr>
          </w:pPr>
          <w:r w:rsidRPr="00C058FE">
            <w:rPr>
              <w:rFonts w:ascii="Arial" w:eastAsiaTheme="minorEastAsia" w:hAnsi="Arial" w:cs="Arial"/>
              <w:b w:val="0"/>
              <w:bCs w:val="0"/>
              <w:sz w:val="21"/>
              <w:szCs w:val="21"/>
              <w:lang w:eastAsia="de-DE"/>
            </w:rPr>
            <w:fldChar w:fldCharType="begin"/>
          </w:r>
          <w:r w:rsidRPr="00C058FE">
            <w:rPr>
              <w:rFonts w:ascii="Arial" w:hAnsi="Arial" w:cs="Arial"/>
              <w:b w:val="0"/>
              <w:bCs w:val="0"/>
              <w:sz w:val="21"/>
              <w:szCs w:val="21"/>
            </w:rPr>
            <w:instrText xml:space="preserve"> TOC \o "1-3" \h \z \u </w:instrText>
          </w:r>
          <w:r w:rsidRPr="00C058FE">
            <w:rPr>
              <w:rFonts w:ascii="Arial" w:eastAsiaTheme="minorEastAsia" w:hAnsi="Arial" w:cs="Arial"/>
              <w:b w:val="0"/>
              <w:bCs w:val="0"/>
              <w:sz w:val="21"/>
              <w:szCs w:val="21"/>
              <w:lang w:eastAsia="de-DE"/>
            </w:rPr>
            <w:fldChar w:fldCharType="separate"/>
          </w:r>
          <w:hyperlink w:anchor="_Toc42861414" w:history="1">
            <w:r w:rsidR="00C058FE" w:rsidRPr="00C058FE">
              <w:rPr>
                <w:rStyle w:val="Hyperlink"/>
                <w:rFonts w:ascii="Arial" w:hAnsi="Arial" w:cs="Arial"/>
                <w:b w:val="0"/>
                <w:bCs w:val="0"/>
                <w:noProof/>
                <w:sz w:val="21"/>
                <w:szCs w:val="21"/>
              </w:rPr>
              <w:t>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Einleitung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635B424D" w14:textId="615F05C3" w:rsidR="00C058FE" w:rsidRPr="00C058FE" w:rsidRDefault="002B1C0C">
          <w:pPr>
            <w:pStyle w:val="Verzeichnis1"/>
            <w:tabs>
              <w:tab w:val="left" w:pos="440"/>
              <w:tab w:val="right" w:leader="dot" w:pos="9062"/>
            </w:tabs>
            <w:rPr>
              <w:rFonts w:eastAsiaTheme="minorEastAsia" w:cstheme="minorBidi"/>
              <w:b w:val="0"/>
              <w:bCs w:val="0"/>
              <w:noProof/>
              <w:sz w:val="28"/>
              <w:szCs w:val="28"/>
              <w:lang w:eastAsia="de-DE"/>
            </w:rPr>
          </w:pPr>
          <w:hyperlink w:anchor="_Toc42861415" w:history="1">
            <w:r w:rsidR="00C058FE" w:rsidRPr="00C058FE">
              <w:rPr>
                <w:rStyle w:val="Hyperlink"/>
                <w:rFonts w:ascii="Arial" w:hAnsi="Arial" w:cs="Arial"/>
                <w:b w:val="0"/>
                <w:bCs w:val="0"/>
                <w:noProof/>
                <w:sz w:val="21"/>
                <w:szCs w:val="21"/>
              </w:rPr>
              <w:t>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Installations-/ Debugging-Hinweise</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F0B6814" w14:textId="0303A7DF" w:rsidR="00C058FE" w:rsidRPr="00C058FE" w:rsidRDefault="002B1C0C">
          <w:pPr>
            <w:pStyle w:val="Verzeichnis1"/>
            <w:tabs>
              <w:tab w:val="left" w:pos="440"/>
              <w:tab w:val="right" w:leader="dot" w:pos="9062"/>
            </w:tabs>
            <w:rPr>
              <w:rFonts w:eastAsiaTheme="minorEastAsia" w:cstheme="minorBidi"/>
              <w:b w:val="0"/>
              <w:bCs w:val="0"/>
              <w:noProof/>
              <w:sz w:val="28"/>
              <w:szCs w:val="28"/>
              <w:lang w:eastAsia="de-DE"/>
            </w:rPr>
          </w:pPr>
          <w:hyperlink w:anchor="_Toc42861417" w:history="1">
            <w:r w:rsidR="00C058FE" w:rsidRPr="00C058FE">
              <w:rPr>
                <w:rStyle w:val="Hyperlink"/>
                <w:rFonts w:ascii="Arial" w:hAnsi="Arial" w:cs="Arial"/>
                <w:b w:val="0"/>
                <w:bCs w:val="0"/>
                <w:noProof/>
                <w:sz w:val="21"/>
                <w:szCs w:val="21"/>
              </w:rPr>
              <w:t>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Programmstruktur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3</w:t>
            </w:r>
            <w:r w:rsidR="00C058FE" w:rsidRPr="00C058FE">
              <w:rPr>
                <w:b w:val="0"/>
                <w:bCs w:val="0"/>
                <w:noProof/>
                <w:webHidden/>
                <w:sz w:val="21"/>
                <w:szCs w:val="21"/>
              </w:rPr>
              <w:fldChar w:fldCharType="end"/>
            </w:r>
          </w:hyperlink>
        </w:p>
        <w:p w14:paraId="33A49485" w14:textId="157EE898"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18" w:history="1">
            <w:r w:rsidR="00C058FE" w:rsidRPr="00C058FE">
              <w:rPr>
                <w:rStyle w:val="Hyperlink"/>
                <w:rFonts w:ascii="Arial" w:hAnsi="Arial" w:cs="Arial"/>
                <w:b w:val="0"/>
                <w:bCs w:val="0"/>
                <w:noProof/>
                <w:sz w:val="21"/>
                <w:szCs w:val="21"/>
              </w:rPr>
              <w:t>3.1.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MODEL (Struktur der Projektdaten)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BE27035" w14:textId="0883F175"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19" w:history="1">
            <w:r w:rsidR="00C058FE" w:rsidRPr="00C058FE">
              <w:rPr>
                <w:rStyle w:val="Hyperlink"/>
                <w:rFonts w:ascii="Arial" w:hAnsi="Arial" w:cs="Arial"/>
                <w:b w:val="0"/>
                <w:bCs w:val="0"/>
                <w:noProof/>
                <w:sz w:val="21"/>
                <w:szCs w:val="21"/>
              </w:rPr>
              <w:t>3.2.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VIEW</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_Toc42861419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8F77C71" w14:textId="41014D2A"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20" w:history="1">
            <w:r w:rsidR="00C058FE" w:rsidRPr="00C058FE">
              <w:rPr>
                <w:rStyle w:val="Hyperlink"/>
                <w:rFonts w:ascii="Arial" w:hAnsi="Arial" w:cs="Arial"/>
                <w:b w:val="0"/>
                <w:bCs w:val="0"/>
                <w:noProof/>
                <w:sz w:val="21"/>
                <w:szCs w:val="21"/>
              </w:rPr>
              <w:t>3.3.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CONTROLLER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596DD710" w14:textId="1B28044D" w:rsidR="00C058FE" w:rsidRPr="00C058FE" w:rsidRDefault="002B1C0C">
          <w:pPr>
            <w:pStyle w:val="Verzeichnis1"/>
            <w:tabs>
              <w:tab w:val="left" w:pos="440"/>
              <w:tab w:val="right" w:leader="dot" w:pos="9062"/>
            </w:tabs>
            <w:rPr>
              <w:rFonts w:eastAsiaTheme="minorEastAsia" w:cstheme="minorBidi"/>
              <w:b w:val="0"/>
              <w:bCs w:val="0"/>
              <w:noProof/>
              <w:sz w:val="28"/>
              <w:szCs w:val="28"/>
              <w:lang w:eastAsia="de-DE"/>
            </w:rPr>
          </w:pPr>
          <w:hyperlink w:anchor="_Toc42861424" w:history="1">
            <w:r w:rsidR="00C058FE" w:rsidRPr="00C058FE">
              <w:rPr>
                <w:rStyle w:val="Hyperlink"/>
                <w:rFonts w:ascii="Arial" w:hAnsi="Arial" w:cs="Arial"/>
                <w:b w:val="0"/>
                <w:bCs w:val="0"/>
                <w:noProof/>
                <w:sz w:val="21"/>
                <w:szCs w:val="21"/>
              </w:rPr>
              <w:t>4.</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Entwurfsmuster</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5E05CBF" w14:textId="62774FAB"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25" w:history="1">
            <w:r w:rsidR="00C058FE" w:rsidRPr="00C058FE">
              <w:rPr>
                <w:rStyle w:val="Hyperlink"/>
                <w:rFonts w:ascii="Arial" w:hAnsi="Arial" w:cs="Arial"/>
                <w:b w:val="0"/>
                <w:bCs w:val="0"/>
                <w:noProof/>
                <w:sz w:val="21"/>
                <w:szCs w:val="21"/>
              </w:rPr>
              <w:t>4.1.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Interfaces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_Toc42861425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5306B7" w14:textId="62061F13"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26" w:history="1">
            <w:r w:rsidR="00C058FE" w:rsidRPr="00C058FE">
              <w:rPr>
                <w:rStyle w:val="Hyperlink"/>
                <w:rFonts w:ascii="Arial" w:hAnsi="Arial" w:cs="Arial"/>
                <w:b w:val="0"/>
                <w:bCs w:val="0"/>
                <w:noProof/>
                <w:sz w:val="21"/>
                <w:szCs w:val="21"/>
              </w:rPr>
              <w:t>4.2.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Singleton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_Toc42861426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6B3599EE" w14:textId="0827620D"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27" w:history="1">
            <w:r w:rsidR="00C058FE" w:rsidRPr="00C058FE">
              <w:rPr>
                <w:rStyle w:val="Hyperlink"/>
                <w:rFonts w:ascii="Arial" w:hAnsi="Arial" w:cs="Arial"/>
                <w:b w:val="0"/>
                <w:bCs w:val="0"/>
                <w:noProof/>
                <w:sz w:val="21"/>
                <w:szCs w:val="21"/>
              </w:rPr>
              <w:t>4.3.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Factory</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_Toc42861427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025F3E9E" w14:textId="4CF7BC34" w:rsidR="00C058FE" w:rsidRPr="00C058FE" w:rsidRDefault="002B1C0C">
          <w:pPr>
            <w:pStyle w:val="Verzeichnis1"/>
            <w:tabs>
              <w:tab w:val="left" w:pos="440"/>
              <w:tab w:val="right" w:leader="dot" w:pos="9062"/>
            </w:tabs>
            <w:rPr>
              <w:rFonts w:eastAsiaTheme="minorEastAsia" w:cstheme="minorBidi"/>
              <w:b w:val="0"/>
              <w:bCs w:val="0"/>
              <w:noProof/>
              <w:sz w:val="28"/>
              <w:szCs w:val="28"/>
              <w:lang w:eastAsia="de-DE"/>
            </w:rPr>
          </w:pPr>
          <w:hyperlink w:anchor="_Toc42861428" w:history="1">
            <w:r w:rsidR="00C058FE" w:rsidRPr="00C058FE">
              <w:rPr>
                <w:rStyle w:val="Hyperlink"/>
                <w:rFonts w:ascii="Arial" w:hAnsi="Arial" w:cs="Arial"/>
                <w:b w:val="0"/>
                <w:bCs w:val="0"/>
                <w:noProof/>
                <w:sz w:val="21"/>
                <w:szCs w:val="21"/>
              </w:rPr>
              <w:t>5.</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Programmtests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_Toc42861428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1AF1F051" w14:textId="5E0BAAEC"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29" w:history="1">
            <w:r w:rsidR="00C058FE" w:rsidRPr="00C058FE">
              <w:rPr>
                <w:rStyle w:val="Hyperlink"/>
                <w:rFonts w:ascii="Arial" w:hAnsi="Arial" w:cs="Arial"/>
                <w:b w:val="0"/>
                <w:bCs w:val="0"/>
                <w:noProof/>
                <w:sz w:val="21"/>
                <w:szCs w:val="21"/>
              </w:rPr>
              <w:t>5.1.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Import/Export</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_Toc42861429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4</w:t>
            </w:r>
            <w:r w:rsidR="00C058FE" w:rsidRPr="00C058FE">
              <w:rPr>
                <w:b w:val="0"/>
                <w:bCs w:val="0"/>
                <w:noProof/>
                <w:webHidden/>
                <w:sz w:val="21"/>
                <w:szCs w:val="21"/>
              </w:rPr>
              <w:fldChar w:fldCharType="end"/>
            </w:r>
          </w:hyperlink>
        </w:p>
        <w:p w14:paraId="4E9D20C1" w14:textId="3399C923" w:rsidR="00C058FE" w:rsidRPr="00C058FE" w:rsidRDefault="002B1C0C">
          <w:pPr>
            <w:pStyle w:val="Verzeichnis1"/>
            <w:tabs>
              <w:tab w:val="left" w:pos="660"/>
              <w:tab w:val="right" w:leader="dot" w:pos="9062"/>
            </w:tabs>
            <w:rPr>
              <w:rFonts w:eastAsiaTheme="minorEastAsia" w:cstheme="minorBidi"/>
              <w:b w:val="0"/>
              <w:bCs w:val="0"/>
              <w:noProof/>
              <w:sz w:val="28"/>
              <w:szCs w:val="28"/>
              <w:lang w:eastAsia="de-DE"/>
            </w:rPr>
          </w:pPr>
          <w:hyperlink w:anchor="_Toc42861430" w:history="1">
            <w:r w:rsidR="00C058FE" w:rsidRPr="00C058FE">
              <w:rPr>
                <w:rStyle w:val="Hyperlink"/>
                <w:rFonts w:ascii="Arial" w:hAnsi="Arial" w:cs="Arial"/>
                <w:b w:val="0"/>
                <w:bCs w:val="0"/>
                <w:noProof/>
                <w:sz w:val="21"/>
                <w:szCs w:val="21"/>
              </w:rPr>
              <w:t>5.2.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Selbstoptimierung</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_Toc42861430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7CFE67F9" w14:textId="507F1B3B" w:rsidR="00C058FE" w:rsidRPr="00C058FE" w:rsidRDefault="002B1C0C">
          <w:pPr>
            <w:pStyle w:val="Verzeichnis1"/>
            <w:tabs>
              <w:tab w:val="left" w:pos="880"/>
              <w:tab w:val="right" w:leader="dot" w:pos="9062"/>
            </w:tabs>
            <w:rPr>
              <w:rFonts w:eastAsiaTheme="minorEastAsia" w:cstheme="minorBidi"/>
              <w:b w:val="0"/>
              <w:bCs w:val="0"/>
              <w:noProof/>
              <w:sz w:val="28"/>
              <w:szCs w:val="28"/>
              <w:lang w:eastAsia="de-DE"/>
            </w:rPr>
          </w:pPr>
          <w:hyperlink w:anchor="_Toc42861431" w:history="1">
            <w:r w:rsidR="00C058FE" w:rsidRPr="00C058FE">
              <w:rPr>
                <w:rStyle w:val="Hyperlink"/>
                <w:rFonts w:ascii="Arial" w:hAnsi="Arial" w:cs="Arial"/>
                <w:b w:val="0"/>
                <w:bCs w:val="0"/>
                <w:noProof/>
                <w:sz w:val="21"/>
                <w:szCs w:val="21"/>
              </w:rPr>
              <w:t>5.2.1.</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notifyAdjustFactors()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_Toc42861431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5</w:t>
            </w:r>
            <w:r w:rsidR="00C058FE" w:rsidRPr="00C058FE">
              <w:rPr>
                <w:b w:val="0"/>
                <w:bCs w:val="0"/>
                <w:noProof/>
                <w:webHidden/>
                <w:sz w:val="21"/>
                <w:szCs w:val="21"/>
              </w:rPr>
              <w:fldChar w:fldCharType="end"/>
            </w:r>
          </w:hyperlink>
        </w:p>
        <w:p w14:paraId="46E7AFD2" w14:textId="5315A781" w:rsidR="00C058FE" w:rsidRPr="00C058FE" w:rsidRDefault="002B1C0C">
          <w:pPr>
            <w:pStyle w:val="Verzeichnis1"/>
            <w:tabs>
              <w:tab w:val="left" w:pos="880"/>
              <w:tab w:val="right" w:leader="dot" w:pos="9062"/>
            </w:tabs>
            <w:rPr>
              <w:rFonts w:eastAsiaTheme="minorEastAsia" w:cstheme="minorBidi"/>
              <w:b w:val="0"/>
              <w:bCs w:val="0"/>
              <w:noProof/>
              <w:sz w:val="28"/>
              <w:szCs w:val="28"/>
              <w:lang w:eastAsia="de-DE"/>
            </w:rPr>
          </w:pPr>
          <w:hyperlink w:anchor="_Toc42861432" w:history="1">
            <w:r w:rsidR="00C058FE" w:rsidRPr="00C058FE">
              <w:rPr>
                <w:rStyle w:val="Hyperlink"/>
                <w:rFonts w:ascii="Arial" w:hAnsi="Arial" w:cs="Arial"/>
                <w:b w:val="0"/>
                <w:bCs w:val="0"/>
                <w:noProof/>
                <w:sz w:val="21"/>
                <w:szCs w:val="21"/>
              </w:rPr>
              <w:t>5.2.2.</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increaseFactors()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_Toc42861432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6</w:t>
            </w:r>
            <w:r w:rsidR="00C058FE" w:rsidRPr="00C058FE">
              <w:rPr>
                <w:b w:val="0"/>
                <w:bCs w:val="0"/>
                <w:noProof/>
                <w:webHidden/>
                <w:sz w:val="21"/>
                <w:szCs w:val="21"/>
              </w:rPr>
              <w:fldChar w:fldCharType="end"/>
            </w:r>
          </w:hyperlink>
        </w:p>
        <w:p w14:paraId="4150E893" w14:textId="109B38AA" w:rsidR="00C058FE" w:rsidRPr="00C058FE" w:rsidRDefault="002B1C0C">
          <w:pPr>
            <w:pStyle w:val="Verzeichnis1"/>
            <w:tabs>
              <w:tab w:val="left" w:pos="880"/>
              <w:tab w:val="right" w:leader="dot" w:pos="9062"/>
            </w:tabs>
            <w:rPr>
              <w:rFonts w:eastAsiaTheme="minorEastAsia" w:cstheme="minorBidi"/>
              <w:b w:val="0"/>
              <w:bCs w:val="0"/>
              <w:noProof/>
              <w:sz w:val="28"/>
              <w:szCs w:val="28"/>
              <w:lang w:eastAsia="de-DE"/>
            </w:rPr>
          </w:pPr>
          <w:hyperlink w:anchor="_Toc42861433" w:history="1">
            <w:r w:rsidR="00C058FE" w:rsidRPr="00C058FE">
              <w:rPr>
                <w:rStyle w:val="Hyperlink"/>
                <w:rFonts w:ascii="Arial" w:hAnsi="Arial" w:cs="Arial"/>
                <w:b w:val="0"/>
                <w:bCs w:val="0"/>
                <w:noProof/>
                <w:sz w:val="21"/>
                <w:szCs w:val="21"/>
              </w:rPr>
              <w:t>5.2.3.</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decreaseFactors()</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_Toc42861433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7</w:t>
            </w:r>
            <w:r w:rsidR="00C058FE" w:rsidRPr="00C058FE">
              <w:rPr>
                <w:b w:val="0"/>
                <w:bCs w:val="0"/>
                <w:noProof/>
                <w:webHidden/>
                <w:sz w:val="21"/>
                <w:szCs w:val="21"/>
              </w:rPr>
              <w:fldChar w:fldCharType="end"/>
            </w:r>
          </w:hyperlink>
        </w:p>
        <w:p w14:paraId="57F72EB6" w14:textId="541FCCC0" w:rsidR="00C058FE" w:rsidRPr="00C058FE" w:rsidRDefault="002B1C0C">
          <w:pPr>
            <w:pStyle w:val="Verzeichnis1"/>
            <w:tabs>
              <w:tab w:val="left" w:pos="440"/>
              <w:tab w:val="right" w:leader="dot" w:pos="9062"/>
            </w:tabs>
            <w:rPr>
              <w:rFonts w:eastAsiaTheme="minorEastAsia" w:cstheme="minorBidi"/>
              <w:b w:val="0"/>
              <w:bCs w:val="0"/>
              <w:noProof/>
              <w:sz w:val="28"/>
              <w:szCs w:val="28"/>
              <w:lang w:eastAsia="de-DE"/>
            </w:rPr>
          </w:pPr>
          <w:hyperlink w:anchor="_Toc42861434" w:history="1">
            <w:r w:rsidR="00C058FE" w:rsidRPr="00C058FE">
              <w:rPr>
                <w:rStyle w:val="Hyperlink"/>
                <w:rFonts w:ascii="Arial" w:hAnsi="Arial" w:cs="Arial"/>
                <w:b w:val="0"/>
                <w:bCs w:val="0"/>
                <w:noProof/>
                <w:sz w:val="21"/>
                <w:szCs w:val="21"/>
              </w:rPr>
              <w:t>6.</w:t>
            </w:r>
            <w:r w:rsidR="00C058FE" w:rsidRPr="00C058FE">
              <w:rPr>
                <w:rFonts w:eastAsiaTheme="minorEastAsia" w:cstheme="minorBidi"/>
                <w:b w:val="0"/>
                <w:bCs w:val="0"/>
                <w:noProof/>
                <w:sz w:val="28"/>
                <w:szCs w:val="28"/>
                <w:lang w:eastAsia="de-DE"/>
              </w:rPr>
              <w:tab/>
            </w:r>
            <w:r w:rsidR="00C058FE" w:rsidRPr="00C058FE">
              <w:rPr>
                <w:rStyle w:val="Hyperlink"/>
                <w:rFonts w:ascii="Arial" w:hAnsi="Arial" w:cs="Arial"/>
                <w:b w:val="0"/>
                <w:bCs w:val="0"/>
                <w:noProof/>
                <w:sz w:val="21"/>
                <w:szCs w:val="21"/>
              </w:rPr>
              <w:t>Ergänzungen</w:t>
            </w:r>
            <w:r w:rsidR="00C058FE" w:rsidRPr="00C058FE">
              <w:rPr>
                <w:b w:val="0"/>
                <w:bCs w:val="0"/>
                <w:noProof/>
                <w:webHidden/>
                <w:sz w:val="21"/>
                <w:szCs w:val="21"/>
              </w:rPr>
              <w:tab/>
            </w:r>
            <w:r w:rsidR="00C058FE" w:rsidRPr="00C058FE">
              <w:rPr>
                <w:b w:val="0"/>
                <w:bCs w:val="0"/>
                <w:noProof/>
                <w:webHidden/>
                <w:sz w:val="21"/>
                <w:szCs w:val="21"/>
              </w:rPr>
              <w:fldChar w:fldCharType="begin"/>
            </w:r>
            <w:r w:rsidR="00C058FE" w:rsidRPr="00C058FE">
              <w:rPr>
                <w:b w:val="0"/>
                <w:bCs w:val="0"/>
                <w:noProof/>
                <w:webHidden/>
                <w:sz w:val="21"/>
                <w:szCs w:val="21"/>
              </w:rPr>
              <w:instrText xml:space="preserve"> PAGEREF _Toc42861434 \h </w:instrText>
            </w:r>
            <w:r w:rsidR="00C058FE" w:rsidRPr="00C058FE">
              <w:rPr>
                <w:b w:val="0"/>
                <w:bCs w:val="0"/>
                <w:noProof/>
                <w:webHidden/>
                <w:sz w:val="21"/>
                <w:szCs w:val="21"/>
              </w:rPr>
            </w:r>
            <w:r w:rsidR="00C058FE" w:rsidRPr="00C058FE">
              <w:rPr>
                <w:b w:val="0"/>
                <w:bCs w:val="0"/>
                <w:noProof/>
                <w:webHidden/>
                <w:sz w:val="21"/>
                <w:szCs w:val="21"/>
              </w:rPr>
              <w:fldChar w:fldCharType="separate"/>
            </w:r>
            <w:r w:rsidR="00C058FE" w:rsidRPr="00C058FE">
              <w:rPr>
                <w:b w:val="0"/>
                <w:bCs w:val="0"/>
                <w:noProof/>
                <w:webHidden/>
                <w:sz w:val="21"/>
                <w:szCs w:val="21"/>
              </w:rPr>
              <w:t>8</w:t>
            </w:r>
            <w:r w:rsidR="00C058FE" w:rsidRPr="00C058FE">
              <w:rPr>
                <w:b w:val="0"/>
                <w:bCs w:val="0"/>
                <w:noProof/>
                <w:webHidden/>
                <w:sz w:val="21"/>
                <w:szCs w:val="21"/>
              </w:rPr>
              <w:fldChar w:fldCharType="end"/>
            </w:r>
          </w:hyperlink>
        </w:p>
        <w:p w14:paraId="7F622B26" w14:textId="40C7D7C1" w:rsidR="00077A29" w:rsidRPr="007F50A3" w:rsidRDefault="00077A29" w:rsidP="007F50A3">
          <w:pPr>
            <w:spacing w:line="360" w:lineRule="auto"/>
            <w:jc w:val="both"/>
            <w:rPr>
              <w:rFonts w:ascii="Arial" w:hAnsi="Arial" w:cs="Arial"/>
            </w:rPr>
          </w:pPr>
          <w:r w:rsidRPr="00C058FE">
            <w:rPr>
              <w:rFonts w:ascii="Arial" w:hAnsi="Arial" w:cs="Arial"/>
              <w:sz w:val="24"/>
              <w:szCs w:val="24"/>
            </w:rPr>
            <w:fldChar w:fldCharType="end"/>
          </w:r>
        </w:p>
      </w:sdtContent>
    </w:sdt>
    <w:p w14:paraId="313C133C" w14:textId="77777777" w:rsidR="00D66F95" w:rsidRPr="007F50A3" w:rsidRDefault="00D66F95" w:rsidP="007F50A3">
      <w:pPr>
        <w:spacing w:line="360" w:lineRule="auto"/>
        <w:jc w:val="both"/>
        <w:rPr>
          <w:rFonts w:ascii="Arial" w:hAnsi="Arial" w:cs="Arial"/>
          <w:sz w:val="30"/>
          <w:szCs w:val="30"/>
        </w:rPr>
      </w:pPr>
    </w:p>
    <w:p w14:paraId="5F1945EB" w14:textId="7D9396E7" w:rsidR="00D66F95" w:rsidRPr="007F50A3" w:rsidRDefault="00D66F95" w:rsidP="007F50A3">
      <w:pPr>
        <w:spacing w:line="360" w:lineRule="auto"/>
        <w:jc w:val="both"/>
        <w:rPr>
          <w:rFonts w:ascii="Arial" w:hAnsi="Arial" w:cs="Arial"/>
          <w:sz w:val="30"/>
          <w:szCs w:val="30"/>
        </w:rPr>
      </w:pPr>
      <w:r w:rsidRPr="007F50A3">
        <w:rPr>
          <w:rFonts w:ascii="Arial" w:hAnsi="Arial" w:cs="Arial"/>
          <w:sz w:val="30"/>
          <w:szCs w:val="30"/>
        </w:rPr>
        <w:br w:type="page"/>
      </w:r>
    </w:p>
    <w:p w14:paraId="145E28EB" w14:textId="4ECD204B" w:rsidR="00134FCF" w:rsidRPr="00E27202" w:rsidRDefault="00134FCF" w:rsidP="00134FCF">
      <w:pPr>
        <w:pStyle w:val="berschrift1"/>
        <w:numPr>
          <w:ilvl w:val="0"/>
          <w:numId w:val="10"/>
        </w:numPr>
        <w:rPr>
          <w:rFonts w:ascii="Arial" w:hAnsi="Arial" w:cs="Arial"/>
          <w:color w:val="auto"/>
        </w:rPr>
      </w:pPr>
      <w:r>
        <w:rPr>
          <w:rFonts w:ascii="Arial" w:hAnsi="Arial" w:cs="Arial"/>
          <w:color w:val="auto"/>
        </w:rPr>
        <w:lastRenderedPageBreak/>
        <w:t xml:space="preserve"> </w:t>
      </w:r>
      <w:bookmarkStart w:id="3" w:name="_Toc42861414"/>
      <w:r>
        <w:rPr>
          <w:rFonts w:ascii="Arial" w:hAnsi="Arial" w:cs="Arial"/>
          <w:color w:val="auto"/>
        </w:rPr>
        <w:t>Einleitung</w:t>
      </w:r>
      <w:bookmarkEnd w:id="3"/>
    </w:p>
    <w:p w14:paraId="161F380F" w14:textId="3E23C3E6" w:rsidR="00134FCF" w:rsidRPr="00997643" w:rsidRDefault="00134FCF" w:rsidP="00997643">
      <w:pPr>
        <w:spacing w:line="360" w:lineRule="auto"/>
        <w:jc w:val="both"/>
        <w:rPr>
          <w:rFonts w:ascii="Arial" w:hAnsi="Arial" w:cs="Arial"/>
        </w:rPr>
      </w:pPr>
      <w:r w:rsidRPr="00997643">
        <w:rPr>
          <w:rFonts w:ascii="Arial" w:hAnsi="Arial" w:cs="Arial"/>
        </w:rPr>
        <w:t>Aufgaben Beschreibung/ einleitende Worte (max. 1 Seite)</w:t>
      </w:r>
    </w:p>
    <w:p w14:paraId="08C9B56A" w14:textId="2A439146" w:rsidR="00351B20" w:rsidRPr="007F50A3" w:rsidRDefault="00351B20" w:rsidP="007F50A3">
      <w:pPr>
        <w:spacing w:line="360" w:lineRule="auto"/>
        <w:jc w:val="both"/>
        <w:rPr>
          <w:rFonts w:ascii="Arial" w:hAnsi="Arial" w:cs="Arial"/>
        </w:rPr>
      </w:pPr>
    </w:p>
    <w:p w14:paraId="562DD0E8" w14:textId="7B2CDD00" w:rsidR="000C3C48" w:rsidRPr="00E27202" w:rsidRDefault="00134FCF" w:rsidP="00E27202">
      <w:pPr>
        <w:pStyle w:val="berschrift1"/>
        <w:numPr>
          <w:ilvl w:val="0"/>
          <w:numId w:val="10"/>
        </w:numPr>
        <w:rPr>
          <w:ins w:id="4" w:author="Maier Stefan (inf18229)" w:date="2019-10-10T13:58:00Z"/>
          <w:rFonts w:ascii="Arial" w:hAnsi="Arial" w:cs="Arial"/>
          <w:color w:val="auto"/>
        </w:rPr>
      </w:pPr>
      <w:bookmarkStart w:id="5" w:name="_Toc21688791"/>
      <w:bookmarkEnd w:id="5"/>
      <w:r>
        <w:rPr>
          <w:rFonts w:ascii="Arial" w:hAnsi="Arial" w:cs="Arial"/>
          <w:color w:val="auto"/>
        </w:rPr>
        <w:t xml:space="preserve"> </w:t>
      </w:r>
      <w:bookmarkStart w:id="6" w:name="_Toc42861415"/>
      <w:r>
        <w:rPr>
          <w:rFonts w:ascii="Arial" w:hAnsi="Arial" w:cs="Arial"/>
          <w:color w:val="auto"/>
        </w:rPr>
        <w:t>Installations-/ Debugging-Hinweise</w:t>
      </w:r>
      <w:bookmarkEnd w:id="6"/>
    </w:p>
    <w:p w14:paraId="2556287E" w14:textId="7C7CD6A7" w:rsidR="00445B17" w:rsidRPr="00997643" w:rsidRDefault="00134FCF" w:rsidP="00997643">
      <w:pPr>
        <w:spacing w:line="360" w:lineRule="auto"/>
        <w:jc w:val="both"/>
        <w:rPr>
          <w:rFonts w:ascii="Arial" w:hAnsi="Arial" w:cs="Arial"/>
        </w:rPr>
      </w:pPr>
      <w:r w:rsidRPr="00997643">
        <w:rPr>
          <w:rFonts w:ascii="Arial" w:hAnsi="Arial" w:cs="Arial"/>
        </w:rPr>
        <w:t>was ist bei der Installation zu beachten, welche IDE, Maven/XML aktivieren etc. (inkl. Versionen)</w:t>
      </w:r>
    </w:p>
    <w:p w14:paraId="5C43B06A" w14:textId="7D1F13DC" w:rsidR="00134FCF" w:rsidRPr="00997643" w:rsidRDefault="00134FCF" w:rsidP="00997643">
      <w:pPr>
        <w:spacing w:line="360" w:lineRule="auto"/>
        <w:jc w:val="both"/>
        <w:rPr>
          <w:ins w:id="7" w:author="Schiffel Florian (inf18235)" w:date="2019-10-10T18:41:00Z"/>
          <w:rFonts w:ascii="Arial" w:hAnsi="Arial" w:cs="Arial"/>
        </w:rPr>
      </w:pPr>
      <w:r w:rsidRPr="00997643">
        <w:rPr>
          <w:rFonts w:ascii="Arial" w:hAnsi="Arial" w:cs="Arial"/>
        </w:rPr>
        <w:t xml:space="preserve">Visual Paradigm (wie installieren, wo Diagramme </w:t>
      </w:r>
      <w:r w:rsidR="00E27202" w:rsidRPr="00997643">
        <w:rPr>
          <w:rFonts w:ascii="Arial" w:hAnsi="Arial" w:cs="Arial"/>
        </w:rPr>
        <w:t>gespeichert etc.</w:t>
      </w:r>
      <w:r w:rsidRPr="00997643">
        <w:rPr>
          <w:rFonts w:ascii="Arial" w:hAnsi="Arial" w:cs="Arial"/>
        </w:rPr>
        <w:t>)</w:t>
      </w:r>
    </w:p>
    <w:p w14:paraId="6F2FACCC" w14:textId="77777777" w:rsidR="00445B17" w:rsidRPr="007F50A3" w:rsidRDefault="00445B17" w:rsidP="007F50A3">
      <w:pPr>
        <w:pStyle w:val="Listenabsatz"/>
        <w:keepNext/>
        <w:keepLines/>
        <w:numPr>
          <w:ilvl w:val="0"/>
          <w:numId w:val="5"/>
        </w:numPr>
        <w:spacing w:before="240" w:after="0" w:line="360" w:lineRule="auto"/>
        <w:contextualSpacing w:val="0"/>
        <w:jc w:val="both"/>
        <w:outlineLvl w:val="0"/>
        <w:rPr>
          <w:ins w:id="8" w:author="Schiffel Florian (inf18235)" w:date="2019-10-10T18:42:00Z"/>
          <w:rFonts w:ascii="Arial" w:eastAsiaTheme="majorEastAsia" w:hAnsi="Arial" w:cs="Arial"/>
          <w:vanish/>
          <w:color w:val="2F5496" w:themeColor="accent1" w:themeShade="BF"/>
          <w:sz w:val="40"/>
          <w:szCs w:val="40"/>
        </w:rPr>
      </w:pPr>
      <w:bookmarkStart w:id="9" w:name="_Toc21688794"/>
      <w:bookmarkStart w:id="10" w:name="_Toc42508026"/>
      <w:bookmarkStart w:id="11" w:name="_Toc42845980"/>
      <w:bookmarkStart w:id="12" w:name="_Toc42861416"/>
      <w:bookmarkEnd w:id="9"/>
      <w:bookmarkEnd w:id="10"/>
      <w:bookmarkEnd w:id="11"/>
      <w:bookmarkEnd w:id="12"/>
    </w:p>
    <w:p w14:paraId="33FE27DD" w14:textId="54B4BBDF" w:rsidR="006B221A" w:rsidRPr="00997643" w:rsidRDefault="00134FCF" w:rsidP="00997643">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13" w:name="_Toc42861417"/>
      <w:r>
        <w:rPr>
          <w:rFonts w:ascii="Arial" w:hAnsi="Arial" w:cs="Arial"/>
          <w:color w:val="auto"/>
        </w:rPr>
        <w:t>Programmstruktur</w:t>
      </w:r>
      <w:bookmarkEnd w:id="13"/>
    </w:p>
    <w:p w14:paraId="25D1C822" w14:textId="77777777" w:rsidR="00997643" w:rsidRPr="00997643" w:rsidRDefault="00997643" w:rsidP="00997643">
      <w:pPr>
        <w:spacing w:line="360" w:lineRule="auto"/>
        <w:jc w:val="both"/>
        <w:rPr>
          <w:rFonts w:ascii="Arial" w:hAnsi="Arial" w:cs="Arial"/>
        </w:rPr>
      </w:pPr>
      <w:r w:rsidRPr="00997643">
        <w:rPr>
          <w:rFonts w:ascii="Arial" w:hAnsi="Arial" w:cs="Arial"/>
        </w:rPr>
        <w:t xml:space="preserve">Um die leider nach wie vor oft zum Einsatz kommende, für die professionelle Durchführung eines Software-Projektes jedoch unzureichende Code </w:t>
      </w:r>
      <w:proofErr w:type="spellStart"/>
      <w:r w:rsidRPr="00997643">
        <w:rPr>
          <w:rFonts w:ascii="Arial" w:hAnsi="Arial" w:cs="Arial"/>
        </w:rPr>
        <w:t>and</w:t>
      </w:r>
      <w:proofErr w:type="spellEnd"/>
      <w:r w:rsidRPr="00997643">
        <w:rPr>
          <w:rFonts w:ascii="Arial" w:hAnsi="Arial" w:cs="Arial"/>
        </w:rPr>
        <w:t xml:space="preserve"> Fix Vorgehensweise direkt von Anfang an zu unterbinden, wurden bereits zu Beginn des Projekts die Anforderungen genauestens analysiert und die Planung im Team besprochen. </w:t>
      </w:r>
      <w:r w:rsidRPr="00997643">
        <w:rPr>
          <w:rFonts w:ascii="Arial" w:hAnsi="Arial" w:cs="Arial"/>
          <w:color w:val="C00000"/>
        </w:rPr>
        <w:t xml:space="preserve">Kurz auf V-Modell bzw. Wasserfallmodell eingehen? </w:t>
      </w:r>
      <w:r w:rsidRPr="00997643">
        <w:rPr>
          <w:rFonts w:ascii="Arial" w:hAnsi="Arial" w:cs="Arial"/>
        </w:rPr>
        <w:t>Hierbei wurde schnell klar, dass sich die gestellten Anforderungen an Datenhaltung, Ein- und Ausgabe sowie Steuerung des zu erstellenden Programms am besten durch den Einsatz des Model-View-Controller Prinzips realisieren lassen. Zusätzlich wurden bei der Analyse der Anforderungen mehrere fast vollständig unabhängige Teilbereiche des komplexen Endprodukts erkannt. So ist die Erfassung von Produktfunktionen zwar sehr ähnlich zur Erfassung der Produktdaten, bei der Umsetzung der Produktfunktionen bewährte Methoden können somit bei der Umsetzung der Produktdaten angewendet werden und erfordern einen geringeren Aufwand in der Entwicklung. Eine wirkliche Zusammenarbeit der beiden Module ist jedoch nicht gegeben, die einzigen Schnittstellen sind die Datenhaltung im Modell sowie die Abfrage zur Aufwandsabschätzung. Auch sind die drei Module der Daten, Funktionen sowie Abschätzung logisch gesehen komplett unabhängig von den allgemeinen Produktinformationen wie Zielbestimmung, Produkteinsatz sowie Umgebung. Zusätzlich zur Aufgliederung in Model, View und Controller konnte eine vertikale Dekomposition in vier Bereiche erreicht worden. In allen drei Bereichen des MVC-Musters konnte somit eine Aufteilung in unabhängige Modelteile, Controller und Views gewährleistet werden.</w:t>
      </w:r>
    </w:p>
    <w:p w14:paraId="7BF791B8" w14:textId="77777777" w:rsidR="00997643" w:rsidRPr="00997643" w:rsidRDefault="00997643" w:rsidP="00997643">
      <w:pPr>
        <w:spacing w:line="360" w:lineRule="auto"/>
        <w:jc w:val="both"/>
        <w:rPr>
          <w:rFonts w:ascii="Arial" w:hAnsi="Arial" w:cs="Arial"/>
          <w:color w:val="C00000"/>
        </w:rPr>
      </w:pPr>
      <w:r w:rsidRPr="00997643">
        <w:rPr>
          <w:rFonts w:ascii="Arial" w:hAnsi="Arial" w:cs="Arial"/>
          <w:color w:val="C00000"/>
        </w:rPr>
        <w:t>Package Diagramm einfügen</w:t>
      </w:r>
    </w:p>
    <w:p w14:paraId="639E4A16" w14:textId="0F737831" w:rsidR="00997643" w:rsidRDefault="00997643" w:rsidP="00997643">
      <w:pPr>
        <w:spacing w:line="360" w:lineRule="auto"/>
        <w:jc w:val="both"/>
        <w:rPr>
          <w:rFonts w:ascii="Arial" w:hAnsi="Arial" w:cs="Arial"/>
        </w:rPr>
      </w:pPr>
      <w:r w:rsidRPr="00997643">
        <w:rPr>
          <w:rFonts w:ascii="Arial" w:hAnsi="Arial" w:cs="Arial"/>
        </w:rPr>
        <w:t>Nachdem das grobe Softwaregerüst somit festgelegt war, haben wir uns dazu entschieden einen zusätzlichen Start-Controller sowie eine Start-View zu implementieren, welche als alleinigen Zweck die Anzeige und das Aufrufen der entsprechenden Methoden im Modell zum Öffnen oder Erstellen von Dateien steuern müssen. Das hat den Vorteil, dass spätere Ände</w:t>
      </w:r>
      <w:r w:rsidRPr="00997643">
        <w:rPr>
          <w:rFonts w:ascii="Arial" w:hAnsi="Arial" w:cs="Arial"/>
        </w:rPr>
        <w:lastRenderedPageBreak/>
        <w:t xml:space="preserve">rungen am Dateihandling ohne Probleme implementiert werden und sogar die ganze Darstellung sowie Steuerung problemlos getauscht werden könnte. Der Hauptcontroller des Programms (C_FRAME) ist somit unabhängig vom Dateihandling und muss nur die korrekte Benachrichtigung und Zuweisung von Funktionen der einzelnen Tabs zu den entsprechenden Controllern sicherstellen. Das entsprechende Interface I_C_FRAME ermöglicht auch hier das Tauschen einzelner Funktionen oder sogar des ganzen Controllers, solange gewährleistet ist, </w:t>
      </w:r>
      <w:proofErr w:type="gramStart"/>
      <w:r w:rsidRPr="00997643">
        <w:rPr>
          <w:rFonts w:ascii="Arial" w:hAnsi="Arial" w:cs="Arial"/>
        </w:rPr>
        <w:t>das</w:t>
      </w:r>
      <w:proofErr w:type="gramEnd"/>
      <w:r w:rsidRPr="00997643">
        <w:rPr>
          <w:rFonts w:ascii="Arial" w:hAnsi="Arial" w:cs="Arial"/>
        </w:rPr>
        <w:t xml:space="preserve"> ein neuer Frame-Controller das Interface implementiert und die Tab-Controller entsprechend ihrer Funktionen benachrichtigt.</w:t>
      </w:r>
    </w:p>
    <w:p w14:paraId="4D64CABB" w14:textId="0F0AAA3B"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14" w:name="_Toc42861418"/>
      <w:r w:rsidRPr="00997643">
        <w:rPr>
          <w:rFonts w:ascii="Arial" w:hAnsi="Arial" w:cs="Arial"/>
          <w:color w:val="auto"/>
          <w:sz w:val="32"/>
          <w:szCs w:val="24"/>
        </w:rPr>
        <w:t>MODEL</w:t>
      </w:r>
      <w:bookmarkEnd w:id="14"/>
    </w:p>
    <w:p w14:paraId="60D84CFF" w14:textId="1565B60A" w:rsidR="00471E78" w:rsidRDefault="00BE7083" w:rsidP="00BE7083">
      <w:pPr>
        <w:pStyle w:val="berschrift1"/>
        <w:numPr>
          <w:ilvl w:val="2"/>
          <w:numId w:val="5"/>
        </w:numPr>
        <w:spacing w:line="360" w:lineRule="auto"/>
        <w:jc w:val="both"/>
        <w:rPr>
          <w:rFonts w:ascii="Arial" w:hAnsi="Arial" w:cs="Arial"/>
          <w:color w:val="auto"/>
          <w:sz w:val="28"/>
          <w:szCs w:val="22"/>
        </w:rPr>
      </w:pPr>
      <w:r w:rsidRPr="00BE7083">
        <w:rPr>
          <w:rFonts w:ascii="Arial" w:hAnsi="Arial" w:cs="Arial"/>
          <w:color w:val="auto"/>
          <w:sz w:val="28"/>
          <w:szCs w:val="22"/>
        </w:rPr>
        <w:t>Projektdaten</w:t>
      </w:r>
    </w:p>
    <w:p w14:paraId="3ABD3D0F" w14:textId="77777777" w:rsidR="003912C6" w:rsidRPr="00083A96" w:rsidRDefault="003912C6" w:rsidP="003912C6">
      <w:pPr>
        <w:spacing w:line="360" w:lineRule="auto"/>
        <w:rPr>
          <w:rFonts w:ascii="Arial" w:hAnsi="Arial" w:cs="Arial"/>
        </w:rPr>
      </w:pPr>
      <w:r w:rsidRPr="00083A96">
        <w:rPr>
          <w:rFonts w:ascii="Arial" w:hAnsi="Arial" w:cs="Arial"/>
        </w:rPr>
        <w:t xml:space="preserve">Nach Anforderungen soll das System so strukturiert werden das jedem angelegtem Projekt Folgende </w:t>
      </w:r>
      <w:proofErr w:type="spellStart"/>
      <w:r w:rsidRPr="00083A96">
        <w:rPr>
          <w:rFonts w:ascii="Arial" w:hAnsi="Arial" w:cs="Arial"/>
        </w:rPr>
        <w:t>daten</w:t>
      </w:r>
      <w:proofErr w:type="spellEnd"/>
      <w:r w:rsidRPr="00083A96">
        <w:rPr>
          <w:rFonts w:ascii="Arial" w:hAnsi="Arial" w:cs="Arial"/>
        </w:rPr>
        <w:t xml:space="preserve"> zugrunde liegen:</w:t>
      </w:r>
    </w:p>
    <w:p w14:paraId="08DC313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Zielbestimmung</w:t>
      </w:r>
    </w:p>
    <w:p w14:paraId="0258800C"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Produktnutzen</w:t>
      </w:r>
    </w:p>
    <w:p w14:paraId="1834EBE8"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Produktumgebung</w:t>
      </w:r>
    </w:p>
    <w:p w14:paraId="414AE8D1"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Produktfunktionen</w:t>
      </w:r>
    </w:p>
    <w:p w14:paraId="71D279FB"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Produktdaten</w:t>
      </w:r>
    </w:p>
    <w:p w14:paraId="329E8D24"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Aufwandschätzdaten</w:t>
      </w:r>
    </w:p>
    <w:p w14:paraId="07997AC5" w14:textId="77777777" w:rsidR="003912C6" w:rsidRPr="00083A96" w:rsidRDefault="003912C6" w:rsidP="003912C6">
      <w:pPr>
        <w:pStyle w:val="Listenabsatz"/>
        <w:numPr>
          <w:ilvl w:val="0"/>
          <w:numId w:val="20"/>
        </w:numPr>
        <w:spacing w:line="360" w:lineRule="auto"/>
        <w:rPr>
          <w:rFonts w:ascii="Arial" w:hAnsi="Arial" w:cs="Arial"/>
        </w:rPr>
      </w:pPr>
      <w:r w:rsidRPr="00083A96">
        <w:rPr>
          <w:rFonts w:ascii="Arial" w:hAnsi="Arial" w:cs="Arial"/>
        </w:rPr>
        <w:t>Schätzkonfiguration</w:t>
      </w:r>
    </w:p>
    <w:p w14:paraId="26077F21" w14:textId="77777777" w:rsidR="003912C6" w:rsidRDefault="003912C6" w:rsidP="003912C6">
      <w:pPr>
        <w:spacing w:line="360" w:lineRule="auto"/>
        <w:rPr>
          <w:rFonts w:ascii="Arial" w:hAnsi="Arial" w:cs="Arial"/>
        </w:rPr>
      </w:pPr>
      <w:r w:rsidRPr="00083A96">
        <w:rPr>
          <w:rFonts w:ascii="Arial" w:hAnsi="Arial" w:cs="Arial"/>
        </w:rPr>
        <w:t xml:space="preserve">Die Daten sind Projektbezogen und unabhängig von anderen Projekten, somit lassen sich die oben angeführten Informationen in einer Projektdaten Struktur kapseln. Es ist zudem zu erkennen, dass bestimmte Informationen ähnlich </w:t>
      </w:r>
      <w:r>
        <w:rPr>
          <w:rFonts w:ascii="Arial" w:hAnsi="Arial" w:cs="Arial"/>
        </w:rPr>
        <w:t>s</w:t>
      </w:r>
      <w:r w:rsidRPr="00083A96">
        <w:rPr>
          <w:rFonts w:ascii="Arial" w:hAnsi="Arial" w:cs="Arial"/>
        </w:rPr>
        <w:t xml:space="preserve">trukturiert sind. Hierfür lässt sich auf einer höheren Abstraktionsebene durch abstrakte Klassendefinitionen eine allgemeine Beschreibung für Projektinformationen </w:t>
      </w:r>
      <w:r>
        <w:rPr>
          <w:rFonts w:ascii="Arial" w:hAnsi="Arial" w:cs="Arial"/>
        </w:rPr>
        <w:t xml:space="preserve">und Produktinhalte finden. Dabei besteht eine Projektinformation aus den Bestandteilen „Titel“ und „Inhalt“ über die den Titel und Inhalt lässt sich Zielbestimmung Produktnutzen und die Produktumgebung eindeutig Beschreibung und voneinander differenzieren. Gleiches gilt ebenso für die Produktinhalte. Diese lassen sich durch abstrahieren in dem sie alle eine ID besitzen eine DET Gewicht eine </w:t>
      </w:r>
      <w:proofErr w:type="spellStart"/>
      <w:r>
        <w:rPr>
          <w:rFonts w:ascii="Arial" w:hAnsi="Arial" w:cs="Arial"/>
        </w:rPr>
        <w:t>Function</w:t>
      </w:r>
      <w:proofErr w:type="spellEnd"/>
      <w:r>
        <w:rPr>
          <w:rFonts w:ascii="Arial" w:hAnsi="Arial" w:cs="Arial"/>
        </w:rPr>
        <w:t xml:space="preserve"> Point Gewicht sowie eine </w:t>
      </w:r>
      <w:proofErr w:type="spellStart"/>
      <w:r>
        <w:rPr>
          <w:rFonts w:ascii="Arial" w:hAnsi="Arial" w:cs="Arial"/>
        </w:rPr>
        <w:t>Function</w:t>
      </w:r>
      <w:proofErr w:type="spellEnd"/>
      <w:r>
        <w:rPr>
          <w:rFonts w:ascii="Arial" w:hAnsi="Arial" w:cs="Arial"/>
        </w:rPr>
        <w:t xml:space="preserve"> Point Kategorie. Detailinformationen, in denen sich Produktdaten und Produktfunktionen unterscheiden werden in den separaten Klassen definiert. Jede der beiden Klassen erbt ebenso ein </w:t>
      </w:r>
      <w:proofErr w:type="spellStart"/>
      <w:r w:rsidRPr="00B47A86">
        <w:rPr>
          <w:rFonts w:ascii="Arial" w:hAnsi="Arial" w:cs="Arial"/>
          <w:i/>
          <w:iCs/>
        </w:rPr>
        <w:t>calculateWeight</w:t>
      </w:r>
      <w:proofErr w:type="spellEnd"/>
      <w:r>
        <w:rPr>
          <w:rFonts w:ascii="Arial" w:hAnsi="Arial" w:cs="Arial"/>
        </w:rPr>
        <w:t xml:space="preserve"> Methode, die die Berechnung des FP Gewichts anhand spezifizierter Tabelle durchführen soll. Die Aufwandschätzdaten beinhalten alle Daten für die </w:t>
      </w:r>
      <w:proofErr w:type="spellStart"/>
      <w:r>
        <w:rPr>
          <w:rFonts w:ascii="Arial" w:hAnsi="Arial" w:cs="Arial"/>
        </w:rPr>
        <w:t>Function</w:t>
      </w:r>
      <w:proofErr w:type="spellEnd"/>
      <w:r>
        <w:rPr>
          <w:rFonts w:ascii="Arial" w:hAnsi="Arial" w:cs="Arial"/>
        </w:rPr>
        <w:t xml:space="preserve"> Point Methode, des </w:t>
      </w:r>
      <w:proofErr w:type="spellStart"/>
      <w:r>
        <w:rPr>
          <w:rFonts w:ascii="Arial" w:hAnsi="Arial" w:cs="Arial"/>
        </w:rPr>
        <w:t>Weiteren</w:t>
      </w:r>
      <w:proofErr w:type="spellEnd"/>
      <w:r>
        <w:rPr>
          <w:rFonts w:ascii="Arial" w:hAnsi="Arial" w:cs="Arial"/>
        </w:rPr>
        <w:t xml:space="preserve"> beinhaltet die Schätzkonfiguration Informationen, die die Aufwandschätzdaten beeinflussen. Aus der Anforderung geht hervor, dass </w:t>
      </w:r>
      <w:r>
        <w:rPr>
          <w:rFonts w:ascii="Arial" w:hAnsi="Arial" w:cs="Arial"/>
        </w:rPr>
        <w:lastRenderedPageBreak/>
        <w:t>Schätzkonfigurationen exportiert und importiert werden sollen, daher wird die Schätzkonfiguration in eine separate Klasse ausgelagert (s. 3.1.2).</w:t>
      </w:r>
    </w:p>
    <w:p w14:paraId="08A4EB3C" w14:textId="77777777" w:rsidR="003912C6" w:rsidRDefault="003912C6" w:rsidP="003912C6">
      <w:pPr>
        <w:spacing w:line="360" w:lineRule="auto"/>
        <w:rPr>
          <w:rFonts w:ascii="Arial" w:hAnsi="Arial" w:cs="Arial"/>
        </w:rPr>
      </w:pPr>
      <w:r>
        <w:rPr>
          <w:rFonts w:ascii="Arial" w:hAnsi="Arial" w:cs="Arial"/>
        </w:rPr>
        <w:t>Aus nachfolgender Abbildung lässt sich die Struktur der Projektdaten erkennen. Alle Daten des Modells sind in M_PROJECTDATA zusammengefasst.</w:t>
      </w:r>
    </w:p>
    <w:p w14:paraId="39E112E5" w14:textId="77777777" w:rsidR="003912C6" w:rsidRDefault="003912C6" w:rsidP="003912C6">
      <w:pPr>
        <w:spacing w:line="360" w:lineRule="auto"/>
        <w:rPr>
          <w:rFonts w:ascii="Arial" w:hAnsi="Arial" w:cs="Arial"/>
        </w:rPr>
      </w:pPr>
      <w:r>
        <w:rPr>
          <w:noProof/>
        </w:rPr>
        <w:drawing>
          <wp:inline distT="0" distB="0" distL="0" distR="0" wp14:anchorId="125C33C4" wp14:editId="763A93AE">
            <wp:extent cx="6129105" cy="1457960"/>
            <wp:effectExtent l="0" t="0" r="5080" b="8890"/>
            <wp:docPr id="10" name="Grafik 10" descr="Ein Bild, das Elektronik, Monitor, Compute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170573" cy="1467824"/>
                    </a:xfrm>
                    <a:prstGeom prst="rect">
                      <a:avLst/>
                    </a:prstGeom>
                    <a:noFill/>
                    <a:ln>
                      <a:noFill/>
                    </a:ln>
                  </pic:spPr>
                </pic:pic>
              </a:graphicData>
            </a:graphic>
          </wp:inline>
        </w:drawing>
      </w:r>
    </w:p>
    <w:p w14:paraId="0A9EBA94" w14:textId="77777777" w:rsidR="003912C6" w:rsidRDefault="003912C6" w:rsidP="003912C6">
      <w:pPr>
        <w:spacing w:line="360" w:lineRule="auto"/>
        <w:rPr>
          <w:rFonts w:ascii="Arial" w:hAnsi="Arial" w:cs="Arial"/>
        </w:rPr>
      </w:pPr>
      <w:r>
        <w:rPr>
          <w:rFonts w:ascii="Arial" w:hAnsi="Arial" w:cs="Arial"/>
        </w:rPr>
        <w:t>Da die Daten per XML exportiert werden sollen werden für die Projektdaten sowie die Konfigurationsdaten der Aufwandschätzung ein XML Root Element hinzugefügt, damit durch die Export Funktion die Daten korrekt exportiert und importiert werden können.</w:t>
      </w:r>
    </w:p>
    <w:p w14:paraId="06687C03" w14:textId="77777777" w:rsidR="003912C6" w:rsidRDefault="003912C6" w:rsidP="003912C6">
      <w:pPr>
        <w:spacing w:line="360" w:lineRule="auto"/>
        <w:rPr>
          <w:rFonts w:ascii="Arial" w:hAnsi="Arial" w:cs="Arial"/>
          <w:sz w:val="26"/>
          <w:szCs w:val="26"/>
        </w:rPr>
      </w:pPr>
      <w:r w:rsidRPr="00115ACA">
        <w:rPr>
          <w:rFonts w:ascii="Arial" w:hAnsi="Arial" w:cs="Arial"/>
          <w:sz w:val="26"/>
          <w:szCs w:val="26"/>
        </w:rPr>
        <w:t xml:space="preserve">FACTORY </w:t>
      </w:r>
      <w:r w:rsidRPr="00F07B82">
        <w:rPr>
          <w:rFonts w:ascii="Arial" w:hAnsi="Arial" w:cs="Arial"/>
          <w:color w:val="C00000"/>
          <w:sz w:val="26"/>
          <w:szCs w:val="26"/>
        </w:rPr>
        <w:t xml:space="preserve">MEHTODE </w:t>
      </w:r>
      <w:r w:rsidRPr="00115ACA">
        <w:rPr>
          <w:rFonts w:ascii="Arial" w:hAnsi="Arial" w:cs="Arial"/>
          <w:sz w:val="26"/>
          <w:szCs w:val="26"/>
        </w:rPr>
        <w:t>FÜR PRODUKTINHALTE</w:t>
      </w:r>
    </w:p>
    <w:p w14:paraId="716A3410" w14:textId="77777777" w:rsidR="003912C6" w:rsidRPr="00115ACA" w:rsidRDefault="003912C6" w:rsidP="003912C6">
      <w:pPr>
        <w:spacing w:line="360" w:lineRule="auto"/>
        <w:rPr>
          <w:rFonts w:ascii="Arial" w:hAnsi="Arial" w:cs="Arial"/>
        </w:rPr>
      </w:pPr>
      <w:r>
        <w:rPr>
          <w:rFonts w:ascii="Arial" w:hAnsi="Arial" w:cs="Arial"/>
        </w:rPr>
        <w:t xml:space="preserve">Für Produktinhalte werden in der Laufzeit des Programms mehrere Objekte instanziiert, dabei entscheidet der Benutzer wann welches Objekt angelegt wird. Hierfür wird für das vereinfachte </w:t>
      </w:r>
      <w:proofErr w:type="spellStart"/>
      <w:r>
        <w:rPr>
          <w:rFonts w:ascii="Arial" w:hAnsi="Arial" w:cs="Arial"/>
        </w:rPr>
        <w:t>anlegen</w:t>
      </w:r>
      <w:proofErr w:type="spellEnd"/>
      <w:r>
        <w:rPr>
          <w:rFonts w:ascii="Arial" w:hAnsi="Arial" w:cs="Arial"/>
        </w:rPr>
        <w:t xml:space="preserve"> eines Produktinhalts das Entwicklungsmuster der Factory Methode angewandt, das zur Laufzeit und unter Angabe von Parametern ein entsprechendes Objekt anlegt.</w:t>
      </w:r>
    </w:p>
    <w:p w14:paraId="7A055C92" w14:textId="77777777" w:rsidR="003912C6" w:rsidRPr="003912C6" w:rsidRDefault="003912C6" w:rsidP="003912C6"/>
    <w:p w14:paraId="5F1527CC" w14:textId="77777777" w:rsidR="00D01528" w:rsidRDefault="00D01528">
      <w:pPr>
        <w:rPr>
          <w:rFonts w:ascii="Arial" w:eastAsiaTheme="majorEastAsia" w:hAnsi="Arial" w:cs="Arial"/>
          <w:sz w:val="28"/>
        </w:rPr>
      </w:pPr>
      <w:r>
        <w:rPr>
          <w:rFonts w:ascii="Arial" w:hAnsi="Arial" w:cs="Arial"/>
          <w:sz w:val="28"/>
        </w:rPr>
        <w:br w:type="page"/>
      </w:r>
    </w:p>
    <w:p w14:paraId="5FBBE3CD" w14:textId="3A2F2839" w:rsidR="00BE7083" w:rsidRDefault="00163392" w:rsidP="00BE7083">
      <w:pPr>
        <w:pStyle w:val="berschrift1"/>
        <w:numPr>
          <w:ilvl w:val="2"/>
          <w:numId w:val="5"/>
        </w:numPr>
        <w:spacing w:line="360" w:lineRule="auto"/>
        <w:jc w:val="both"/>
        <w:rPr>
          <w:rFonts w:ascii="Arial" w:hAnsi="Arial" w:cs="Arial"/>
          <w:color w:val="auto"/>
          <w:sz w:val="28"/>
          <w:szCs w:val="22"/>
        </w:rPr>
      </w:pPr>
      <w:r>
        <w:rPr>
          <w:noProof/>
        </w:rPr>
        <w:lastRenderedPageBreak/>
        <w:drawing>
          <wp:anchor distT="0" distB="0" distL="114300" distR="114300" simplePos="0" relativeHeight="251659269" behindDoc="0" locked="0" layoutInCell="1" allowOverlap="1" wp14:anchorId="2A445CBF" wp14:editId="674197EC">
            <wp:simplePos x="0" y="0"/>
            <wp:positionH relativeFrom="column">
              <wp:posOffset>-284480</wp:posOffset>
            </wp:positionH>
            <wp:positionV relativeFrom="paragraph">
              <wp:posOffset>269240</wp:posOffset>
            </wp:positionV>
            <wp:extent cx="3534410" cy="6541135"/>
            <wp:effectExtent l="0" t="0" r="0" b="0"/>
            <wp:wrapSquare wrapText="bothSides"/>
            <wp:docPr id="11" name="Grafik 11" descr="Ein Bild, das Screenshot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_FUNCTIONPOINTESTIMATION-_CONFIGDATA.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534410" cy="6541135"/>
                    </a:xfrm>
                    <a:prstGeom prst="rect">
                      <a:avLst/>
                    </a:prstGeom>
                  </pic:spPr>
                </pic:pic>
              </a:graphicData>
            </a:graphic>
            <wp14:sizeRelH relativeFrom="page">
              <wp14:pctWidth>0</wp14:pctWidth>
            </wp14:sizeRelH>
            <wp14:sizeRelV relativeFrom="page">
              <wp14:pctHeight>0</wp14:pctHeight>
            </wp14:sizeRelV>
          </wp:anchor>
        </w:drawing>
      </w:r>
      <w:r w:rsidR="00BE7083" w:rsidRPr="00BE7083">
        <w:rPr>
          <w:rFonts w:ascii="Arial" w:hAnsi="Arial" w:cs="Arial"/>
          <w:color w:val="auto"/>
          <w:sz w:val="28"/>
          <w:szCs w:val="22"/>
        </w:rPr>
        <w:t>Aufwand</w:t>
      </w:r>
      <w:r w:rsidR="009E7DAA">
        <w:rPr>
          <w:rFonts w:ascii="Arial" w:hAnsi="Arial" w:cs="Arial"/>
          <w:color w:val="auto"/>
          <w:sz w:val="28"/>
          <w:szCs w:val="22"/>
        </w:rPr>
        <w:t>s</w:t>
      </w:r>
      <w:r w:rsidR="00BE7083" w:rsidRPr="00BE7083">
        <w:rPr>
          <w:rFonts w:ascii="Arial" w:hAnsi="Arial" w:cs="Arial"/>
          <w:color w:val="auto"/>
          <w:sz w:val="28"/>
          <w:szCs w:val="22"/>
        </w:rPr>
        <w:t>abschätzung</w:t>
      </w:r>
    </w:p>
    <w:p w14:paraId="4C6D60DC" w14:textId="46BFCE65" w:rsidR="00D01528" w:rsidRDefault="00BE7083" w:rsidP="00BE7083">
      <w:r>
        <w:t xml:space="preserve">Die Daten der Aufwandsabschätzung gehören ebenfalls zum Model. Sie werden </w:t>
      </w:r>
      <w:r w:rsidR="00403348">
        <w:t xml:space="preserve">als Attribute </w:t>
      </w:r>
      <w:r>
        <w:t xml:space="preserve">in </w:t>
      </w:r>
      <w:r w:rsidR="00403348">
        <w:t xml:space="preserve">Objekten </w:t>
      </w:r>
      <w:r>
        <w:t>d</w:t>
      </w:r>
      <w:r w:rsidR="00403348">
        <w:t>er</w:t>
      </w:r>
      <w:r>
        <w:t xml:space="preserve"> beiden Klassen M_FUNCTIONPOINTESTIMATION sowie M_FUNCTIONPOINTESTIMATION_CONFIGDATA </w:t>
      </w:r>
      <w:r w:rsidR="00403348">
        <w:t xml:space="preserve">abgelegt. </w:t>
      </w:r>
      <w:r w:rsidR="00915DB6">
        <w:t xml:space="preserve">(Zur besseren Übersicht sind in dem Klassendiagram nur Konstruktoren und Methoden, inklusive der Getter und Setter aufgeführt. Die </w:t>
      </w:r>
      <w:r w:rsidR="00112F6A">
        <w:t xml:space="preserve">komplette Version inklusive aller </w:t>
      </w:r>
      <w:r w:rsidR="00915DB6">
        <w:t>einzelnen Variablen sind in einem Diagramm in dem Diagramme Ordner abgelegt.)</w:t>
      </w:r>
    </w:p>
    <w:p w14:paraId="3BBB9268" w14:textId="46F5BCF6" w:rsidR="003E1E0B" w:rsidRPr="003E1E0B" w:rsidRDefault="003E1E0B" w:rsidP="00BE7083">
      <w:pPr>
        <w:rPr>
          <w:rFonts w:ascii="Arial" w:hAnsi="Arial" w:cs="Arial"/>
          <w:sz w:val="26"/>
          <w:szCs w:val="26"/>
        </w:rPr>
      </w:pPr>
      <w:r w:rsidRPr="003E1E0B">
        <w:rPr>
          <w:rFonts w:ascii="Arial" w:hAnsi="Arial" w:cs="Arial"/>
          <w:sz w:val="26"/>
          <w:szCs w:val="26"/>
        </w:rPr>
        <w:t>FUNCTIONPOINTESTIMATION</w:t>
      </w:r>
    </w:p>
    <w:p w14:paraId="5C5EF86A" w14:textId="4A70E176" w:rsidR="003E1E0B" w:rsidRDefault="00A62898" w:rsidP="00BE7083">
      <w:r>
        <w:t>Die Klasse der FUNCTIONPOINTESTIMATION umfasst alle dafür nötigen Variablen wie das vorgegebene Gewicht</w:t>
      </w:r>
      <w:r w:rsidR="00A44FF7">
        <w:t xml:space="preserve"> (Variablenname: </w:t>
      </w:r>
      <w:proofErr w:type="spellStart"/>
      <w:r w:rsidR="00A44FF7">
        <w:rPr>
          <w:i/>
          <w:iCs/>
        </w:rPr>
        <w:t>weight</w:t>
      </w:r>
      <w:proofErr w:type="spellEnd"/>
      <w:r w:rsidR="00A44FF7" w:rsidRPr="00A44FF7">
        <w:rPr>
          <w:i/>
          <w:iCs/>
        </w:rPr>
        <w:t>...</w:t>
      </w:r>
      <w:r w:rsidR="00A44FF7">
        <w:t>)</w:t>
      </w:r>
      <w:r>
        <w:t xml:space="preserve">, die Anzahl der verschiedenen </w:t>
      </w:r>
      <w:proofErr w:type="spellStart"/>
      <w:r>
        <w:t>Function</w:t>
      </w:r>
      <w:proofErr w:type="spellEnd"/>
      <w:r>
        <w:t xml:space="preserve"> Points</w:t>
      </w:r>
      <w:r w:rsidR="00A44FF7">
        <w:t xml:space="preserve"> (</w:t>
      </w:r>
      <w:proofErr w:type="spellStart"/>
      <w:r w:rsidR="00A44FF7">
        <w:rPr>
          <w:i/>
          <w:iCs/>
        </w:rPr>
        <w:t>count</w:t>
      </w:r>
      <w:proofErr w:type="spellEnd"/>
      <w:r w:rsidR="00A44FF7" w:rsidRPr="00A44FF7">
        <w:rPr>
          <w:i/>
          <w:iCs/>
        </w:rPr>
        <w:t>...</w:t>
      </w:r>
      <w:r w:rsidR="00A44FF7">
        <w:t>)</w:t>
      </w:r>
      <w:r>
        <w:t xml:space="preserve"> </w:t>
      </w:r>
      <w:r w:rsidR="00FA139C">
        <w:t xml:space="preserve">sowie die </w:t>
      </w:r>
      <w:r w:rsidR="00A44FF7">
        <w:t>gewichtete Summe (</w:t>
      </w:r>
      <w:proofErr w:type="spellStart"/>
      <w:r w:rsidR="00A44FF7" w:rsidRPr="00A44FF7">
        <w:rPr>
          <w:i/>
          <w:iCs/>
        </w:rPr>
        <w:t>sum</w:t>
      </w:r>
      <w:proofErr w:type="spellEnd"/>
      <w:r w:rsidR="00A44FF7" w:rsidRPr="00A44FF7">
        <w:rPr>
          <w:i/>
          <w:iCs/>
        </w:rPr>
        <w:t>…</w:t>
      </w:r>
      <w:r w:rsidR="00A44FF7">
        <w:t xml:space="preserve">). </w:t>
      </w:r>
      <w:r w:rsidR="00DD5775">
        <w:br/>
      </w:r>
      <w:r w:rsidR="00CC7308">
        <w:t xml:space="preserve">Anzahl, Gewicht und Summe können über entsprechende Getter-Methoden </w:t>
      </w:r>
      <w:r w:rsidR="00F4293E">
        <w:t xml:space="preserve">ausgelesen werden. Für die Anzahlen gibt es zusätzlich eine </w:t>
      </w:r>
      <w:proofErr w:type="gramStart"/>
      <w:r w:rsidR="00F4293E">
        <w:t>Setter-Methode</w:t>
      </w:r>
      <w:proofErr w:type="gramEnd"/>
      <w:r w:rsidR="00F4293E">
        <w:t xml:space="preserve"> um die durch neu eingegebene </w:t>
      </w:r>
      <w:proofErr w:type="spellStart"/>
      <w:r w:rsidR="00F4293E">
        <w:t>Function</w:t>
      </w:r>
      <w:proofErr w:type="spellEnd"/>
      <w:r w:rsidR="00F4293E">
        <w:t xml:space="preserve"> Points geänderte Anzahl zu aktualisieren.</w:t>
      </w:r>
      <w:r w:rsidR="00695C68">
        <w:t xml:space="preserve"> </w:t>
      </w:r>
      <w:r w:rsidR="00DD5775">
        <w:br/>
      </w:r>
      <w:r w:rsidR="00695C68">
        <w:t xml:space="preserve">Durch die Referenz auf </w:t>
      </w:r>
      <w:proofErr w:type="spellStart"/>
      <w:r w:rsidR="00695C68" w:rsidRPr="00D56AB9">
        <w:rPr>
          <w:i/>
          <w:iCs/>
        </w:rPr>
        <w:t>configData</w:t>
      </w:r>
      <w:proofErr w:type="spellEnd"/>
      <w:r w:rsidR="00695C68">
        <w:t xml:space="preserve"> und somit de</w:t>
      </w:r>
      <w:r w:rsidR="00D56AB9">
        <w:t>n</w:t>
      </w:r>
      <w:r w:rsidR="00695C68">
        <w:t xml:space="preserve"> Zugriff </w:t>
      </w:r>
      <w:r w:rsidR="00D56AB9">
        <w:t xml:space="preserve">auf die Einflussfaktoren kann die gewichtete Summe e3Sum sowie die Anzahl der </w:t>
      </w:r>
      <w:proofErr w:type="spellStart"/>
      <w:r w:rsidR="00D56AB9">
        <w:t>Adjusted</w:t>
      </w:r>
      <w:proofErr w:type="spellEnd"/>
      <w:r w:rsidR="00D56AB9">
        <w:t xml:space="preserve"> </w:t>
      </w:r>
      <w:proofErr w:type="spellStart"/>
      <w:r w:rsidR="00D56AB9">
        <w:t>Function</w:t>
      </w:r>
      <w:proofErr w:type="spellEnd"/>
      <w:r w:rsidR="00D56AB9">
        <w:t xml:space="preserve"> Points (</w:t>
      </w:r>
      <w:proofErr w:type="spellStart"/>
      <w:r w:rsidR="00D56AB9" w:rsidRPr="00D56AB9">
        <w:rPr>
          <w:i/>
          <w:iCs/>
        </w:rPr>
        <w:t>afp</w:t>
      </w:r>
      <w:proofErr w:type="spellEnd"/>
      <w:r w:rsidR="00D56AB9">
        <w:t>) berechnet werden.</w:t>
      </w:r>
      <w:r w:rsidR="00B07A08">
        <w:t xml:space="preserve"> Zusätzlich kann ein Korrekturfaktor sowie die eigentlich benötigte Summe der Einflussfaktoren (e2Correction) berechnet werden, weitere Informationen </w:t>
      </w:r>
      <w:r w:rsidR="009A4927">
        <w:t xml:space="preserve">sind unter </w:t>
      </w:r>
      <w:r w:rsidR="00112F6A">
        <w:fldChar w:fldCharType="begin"/>
      </w:r>
      <w:r w:rsidR="00112F6A">
        <w:instrText xml:space="preserve"> REF _Ref43217952 \r \h </w:instrText>
      </w:r>
      <w:r w:rsidR="00112F6A">
        <w:fldChar w:fldCharType="separate"/>
      </w:r>
      <w:r w:rsidR="00112F6A">
        <w:t>5</w:t>
      </w:r>
      <w:r w:rsidR="00112F6A">
        <w:t>.</w:t>
      </w:r>
      <w:r w:rsidR="00112F6A">
        <w:t>2</w:t>
      </w:r>
      <w:r w:rsidR="00112F6A">
        <w:fldChar w:fldCharType="end"/>
      </w:r>
      <w:r w:rsidR="00112F6A">
        <w:t xml:space="preserve"> Selbstoptimierung</w:t>
      </w:r>
      <w:r w:rsidR="009A4927">
        <w:t xml:space="preserve"> zu finden.</w:t>
      </w:r>
    </w:p>
    <w:p w14:paraId="076AC39E" w14:textId="67BBA23B" w:rsidR="003E1E0B" w:rsidRPr="003E1E0B" w:rsidRDefault="003E1E0B" w:rsidP="00BE7083">
      <w:pPr>
        <w:rPr>
          <w:rFonts w:ascii="Arial" w:hAnsi="Arial" w:cs="Arial"/>
          <w:sz w:val="26"/>
          <w:szCs w:val="26"/>
        </w:rPr>
      </w:pPr>
      <w:r w:rsidRPr="003E1E0B">
        <w:rPr>
          <w:rFonts w:ascii="Arial" w:hAnsi="Arial" w:cs="Arial"/>
          <w:sz w:val="26"/>
          <w:szCs w:val="26"/>
        </w:rPr>
        <w:t>CONFIGDATA</w:t>
      </w:r>
    </w:p>
    <w:p w14:paraId="244B9670" w14:textId="1B65924B" w:rsidR="003E1E0B" w:rsidRPr="00BE7083" w:rsidRDefault="001A4745" w:rsidP="00BE7083">
      <w:r>
        <w:t xml:space="preserve">In </w:t>
      </w:r>
      <w:r w:rsidR="00A240D3">
        <w:t>dem</w:t>
      </w:r>
      <w:r>
        <w:t xml:space="preserve"> </w:t>
      </w:r>
      <w:r w:rsidR="00A240D3">
        <w:t>Singleton-</w:t>
      </w:r>
      <w:r>
        <w:t>Objekt der Klasse CONFIGDATA, werden alle</w:t>
      </w:r>
      <w:r w:rsidR="007E1756">
        <w:t xml:space="preserve"> 10 Einflussfaktoren</w:t>
      </w:r>
      <w:r w:rsidR="00DD5775">
        <w:t xml:space="preserve"> (</w:t>
      </w:r>
      <w:proofErr w:type="spellStart"/>
      <w:r w:rsidR="00DD5775" w:rsidRPr="00DD5775">
        <w:rPr>
          <w:i/>
          <w:iCs/>
        </w:rPr>
        <w:t>factor</w:t>
      </w:r>
      <w:proofErr w:type="spellEnd"/>
      <w:r w:rsidR="00DD5775" w:rsidRPr="00DD5775">
        <w:rPr>
          <w:i/>
          <w:iCs/>
        </w:rPr>
        <w:t>…</w:t>
      </w:r>
      <w:r w:rsidR="00DD5775">
        <w:t>)</w:t>
      </w:r>
      <w:r w:rsidR="00A15DA3">
        <w:t xml:space="preserve">, sowie die Summe aller Einflussfaktoren </w:t>
      </w:r>
      <w:r w:rsidR="00163392">
        <w:t>(</w:t>
      </w:r>
      <w:r w:rsidR="00A15DA3" w:rsidRPr="00163392">
        <w:rPr>
          <w:i/>
          <w:iCs/>
        </w:rPr>
        <w:t>e2Sum</w:t>
      </w:r>
      <w:r w:rsidR="00163392">
        <w:t>)</w:t>
      </w:r>
      <w:r w:rsidR="00A15DA3">
        <w:t xml:space="preserve"> </w:t>
      </w:r>
      <w:r w:rsidR="007E1756">
        <w:t xml:space="preserve">gespeichert. </w:t>
      </w:r>
      <w:r w:rsidR="00663E60">
        <w:t>Neben dem privaten Konstruktor und damit der Anwendung des Singleton Prinzips, gibt es eine Get</w:t>
      </w:r>
      <w:r w:rsidR="00163392">
        <w:t>ter</w:t>
      </w:r>
      <w:r w:rsidR="00663E60">
        <w:t>- und eine Set</w:t>
      </w:r>
      <w:r w:rsidR="00163392">
        <w:t>ter</w:t>
      </w:r>
      <w:r w:rsidR="00663E60">
        <w:t>-Methode</w:t>
      </w:r>
      <w:r w:rsidR="002E604A">
        <w:t xml:space="preserve"> für die Faktoren</w:t>
      </w:r>
      <w:r w:rsidR="00663E60">
        <w:t>, de</w:t>
      </w:r>
      <w:r w:rsidR="00163392">
        <w:t>nen</w:t>
      </w:r>
      <w:r w:rsidR="00663E60">
        <w:t xml:space="preserve"> als </w:t>
      </w:r>
      <w:proofErr w:type="gramStart"/>
      <w:r w:rsidR="00663E60">
        <w:t>Integer</w:t>
      </w:r>
      <w:proofErr w:type="gramEnd"/>
      <w:r w:rsidR="00663E60">
        <w:t xml:space="preserve"> die Nummer des gewünschten Faktors übergeben </w:t>
      </w:r>
      <w:r w:rsidR="008B3ADF">
        <w:t>wird. Die Getter-Methode gibt daraufhin den Wert des gewählten Faktors zurück, der Setter-Methode wird zusätzlich der zu setzende Wert als Integer übergeben, welche</w:t>
      </w:r>
      <w:r w:rsidR="006D1AF7">
        <w:t xml:space="preserve">r dann </w:t>
      </w:r>
      <w:proofErr w:type="gramStart"/>
      <w:r w:rsidR="006D1AF7">
        <w:t>in der entsprechenden Variable</w:t>
      </w:r>
      <w:proofErr w:type="gramEnd"/>
      <w:r w:rsidR="006D1AF7">
        <w:t xml:space="preserve"> abgespeichert wird.</w:t>
      </w:r>
      <w:r w:rsidR="00A51BCA">
        <w:t xml:space="preserve"> </w:t>
      </w:r>
      <w:r w:rsidR="002E604A">
        <w:t>Zusätzlich gibt es eine Getter- und Setter-Methode für d</w:t>
      </w:r>
      <w:r w:rsidR="00D67AB0">
        <w:t>ie</w:t>
      </w:r>
      <w:r w:rsidR="002E604A">
        <w:t xml:space="preserve"> </w:t>
      </w:r>
      <w:r w:rsidR="00D67AB0">
        <w:t xml:space="preserve">Summe aller </w:t>
      </w:r>
      <w:r w:rsidR="00384BBC">
        <w:t>Faktor</w:t>
      </w:r>
      <w:r w:rsidR="00D67AB0">
        <w:t xml:space="preserve">en </w:t>
      </w:r>
      <w:r w:rsidR="00D67AB0" w:rsidRPr="00D67AB0">
        <w:rPr>
          <w:i/>
          <w:iCs/>
        </w:rPr>
        <w:t>e2Sum</w:t>
      </w:r>
      <w:r w:rsidR="00D67AB0">
        <w:t>.</w:t>
      </w:r>
      <w:r w:rsidR="00384BBC">
        <w:t xml:space="preserve"> </w:t>
      </w:r>
    </w:p>
    <w:p w14:paraId="02075E68" w14:textId="5A6E2441" w:rsidR="00997643" w:rsidRPr="00997643" w:rsidRDefault="00997643" w:rsidP="00997643">
      <w:pPr>
        <w:pStyle w:val="berschrift1"/>
        <w:numPr>
          <w:ilvl w:val="1"/>
          <w:numId w:val="5"/>
        </w:numPr>
        <w:spacing w:line="360" w:lineRule="auto"/>
        <w:jc w:val="both"/>
        <w:rPr>
          <w:rFonts w:ascii="Arial" w:hAnsi="Arial" w:cs="Arial"/>
          <w:color w:val="auto"/>
          <w:sz w:val="32"/>
          <w:szCs w:val="24"/>
        </w:rPr>
      </w:pPr>
      <w:bookmarkStart w:id="15" w:name="_Toc42861419"/>
      <w:r w:rsidRPr="00997643">
        <w:rPr>
          <w:rFonts w:ascii="Arial" w:hAnsi="Arial" w:cs="Arial"/>
          <w:color w:val="auto"/>
          <w:sz w:val="32"/>
          <w:szCs w:val="24"/>
        </w:rPr>
        <w:lastRenderedPageBreak/>
        <w:t>VIEW</w:t>
      </w:r>
      <w:bookmarkEnd w:id="15"/>
    </w:p>
    <w:p w14:paraId="2F646547" w14:textId="77777777" w:rsidR="003955AD" w:rsidRDefault="003955AD">
      <w:pPr>
        <w:rPr>
          <w:rFonts w:ascii="Arial" w:eastAsiaTheme="majorEastAsia" w:hAnsi="Arial" w:cs="Arial"/>
          <w:sz w:val="32"/>
          <w:szCs w:val="24"/>
        </w:rPr>
      </w:pPr>
      <w:bookmarkStart w:id="16" w:name="_Toc42861420"/>
      <w:r>
        <w:rPr>
          <w:rFonts w:ascii="Arial" w:hAnsi="Arial" w:cs="Arial"/>
          <w:sz w:val="32"/>
          <w:szCs w:val="24"/>
        </w:rPr>
        <w:br w:type="page"/>
      </w:r>
    </w:p>
    <w:p w14:paraId="0472090C" w14:textId="2E3C1AFF" w:rsidR="00997643" w:rsidRPr="003955AD" w:rsidRDefault="00997643" w:rsidP="006B221A">
      <w:pPr>
        <w:pStyle w:val="berschrift1"/>
        <w:numPr>
          <w:ilvl w:val="1"/>
          <w:numId w:val="5"/>
        </w:numPr>
        <w:spacing w:line="360" w:lineRule="auto"/>
        <w:jc w:val="both"/>
        <w:rPr>
          <w:rFonts w:ascii="Arial" w:hAnsi="Arial" w:cs="Arial"/>
          <w:color w:val="auto"/>
          <w:sz w:val="32"/>
          <w:szCs w:val="24"/>
        </w:rPr>
      </w:pPr>
      <w:r w:rsidRPr="00997643">
        <w:rPr>
          <w:rFonts w:ascii="Arial" w:hAnsi="Arial" w:cs="Arial"/>
          <w:color w:val="auto"/>
          <w:sz w:val="32"/>
          <w:szCs w:val="24"/>
        </w:rPr>
        <w:lastRenderedPageBreak/>
        <w:t>CONTROLLER</w:t>
      </w:r>
      <w:bookmarkEnd w:id="16"/>
    </w:p>
    <w:p w14:paraId="0C057A8F" w14:textId="276BE0F6" w:rsidR="00134FCF" w:rsidRPr="006B221A" w:rsidRDefault="00997643" w:rsidP="006B221A">
      <w:pPr>
        <w:spacing w:line="360" w:lineRule="auto"/>
        <w:jc w:val="both"/>
        <w:rPr>
          <w:rFonts w:ascii="Arial" w:hAnsi="Arial" w:cs="Arial"/>
        </w:rPr>
      </w:pPr>
      <w:r>
        <w:rPr>
          <w:rFonts w:ascii="Arial" w:hAnsi="Arial" w:cs="Arial"/>
        </w:rPr>
        <w:t xml:space="preserve">grobe </w:t>
      </w:r>
      <w:r w:rsidR="00134FCF" w:rsidRPr="006B221A">
        <w:rPr>
          <w:rFonts w:ascii="Arial" w:hAnsi="Arial" w:cs="Arial"/>
        </w:rPr>
        <w:t>Klassendiagramme mit einbeziehen und Verweis auf Visual Paradigm</w:t>
      </w:r>
      <w:r>
        <w:rPr>
          <w:rFonts w:ascii="Arial" w:hAnsi="Arial" w:cs="Arial"/>
        </w:rPr>
        <w:t xml:space="preserve"> sowie erweiterte Klassendiagramme</w:t>
      </w:r>
    </w:p>
    <w:p w14:paraId="7A2EDC13"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17" w:name="_Toc21688796"/>
      <w:bookmarkStart w:id="18" w:name="_Toc42508030"/>
      <w:bookmarkStart w:id="19" w:name="_Toc42845985"/>
      <w:bookmarkStart w:id="20" w:name="_Toc42861421"/>
      <w:bookmarkEnd w:id="17"/>
      <w:bookmarkEnd w:id="18"/>
      <w:bookmarkEnd w:id="19"/>
      <w:bookmarkEnd w:id="20"/>
    </w:p>
    <w:p w14:paraId="72768EA0"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1" w:name="_Toc21688797"/>
      <w:bookmarkStart w:id="22" w:name="_Toc42508031"/>
      <w:bookmarkStart w:id="23" w:name="_Toc42845986"/>
      <w:bookmarkStart w:id="24" w:name="_Toc42861422"/>
      <w:bookmarkEnd w:id="21"/>
      <w:bookmarkEnd w:id="22"/>
      <w:bookmarkEnd w:id="23"/>
      <w:bookmarkEnd w:id="24"/>
    </w:p>
    <w:p w14:paraId="4B7BC4AD" w14:textId="77777777" w:rsidR="00A777FF" w:rsidRPr="007F50A3" w:rsidRDefault="00A777FF" w:rsidP="007F50A3">
      <w:pPr>
        <w:pStyle w:val="Listenabsatz"/>
        <w:keepNext/>
        <w:keepLines/>
        <w:numPr>
          <w:ilvl w:val="0"/>
          <w:numId w:val="1"/>
        </w:numPr>
        <w:spacing w:before="240" w:after="0" w:line="360" w:lineRule="auto"/>
        <w:contextualSpacing w:val="0"/>
        <w:jc w:val="both"/>
        <w:outlineLvl w:val="0"/>
        <w:rPr>
          <w:rFonts w:ascii="Arial" w:eastAsiaTheme="majorEastAsia" w:hAnsi="Arial" w:cs="Arial"/>
          <w:vanish/>
          <w:color w:val="2F5496" w:themeColor="accent1" w:themeShade="BF"/>
          <w:sz w:val="40"/>
          <w:szCs w:val="32"/>
        </w:rPr>
      </w:pPr>
      <w:bookmarkStart w:id="25" w:name="_Toc21688798"/>
      <w:bookmarkStart w:id="26" w:name="_Toc42508032"/>
      <w:bookmarkStart w:id="27" w:name="_Toc42845987"/>
      <w:bookmarkStart w:id="28" w:name="_Toc42861423"/>
      <w:bookmarkEnd w:id="25"/>
      <w:bookmarkEnd w:id="26"/>
      <w:bookmarkEnd w:id="27"/>
      <w:bookmarkEnd w:id="28"/>
    </w:p>
    <w:p w14:paraId="21B3A7E9" w14:textId="3CE05B79" w:rsidR="003955AD" w:rsidRPr="003955AD" w:rsidRDefault="003955AD" w:rsidP="003955AD">
      <w:pPr>
        <w:keepNext/>
        <w:keepLines/>
        <w:spacing w:before="240" w:after="0" w:line="360" w:lineRule="auto"/>
        <w:jc w:val="both"/>
        <w:outlineLvl w:val="0"/>
        <w:rPr>
          <w:rFonts w:ascii="Arial" w:hAnsi="Arial" w:cs="Arial"/>
        </w:rPr>
      </w:pPr>
    </w:p>
    <w:p w14:paraId="4138D8C2" w14:textId="77777777" w:rsidR="003955AD" w:rsidRDefault="003955AD">
      <w:pPr>
        <w:rPr>
          <w:rFonts w:ascii="Arial" w:eastAsiaTheme="majorEastAsia" w:hAnsi="Arial" w:cs="Arial"/>
          <w:sz w:val="40"/>
          <w:szCs w:val="32"/>
        </w:rPr>
      </w:pPr>
      <w:r>
        <w:rPr>
          <w:rFonts w:ascii="Arial" w:hAnsi="Arial" w:cs="Arial"/>
        </w:rPr>
        <w:br w:type="page"/>
      </w:r>
    </w:p>
    <w:p w14:paraId="08EB65BA" w14:textId="043D5D81" w:rsidR="00657F85" w:rsidRDefault="00CC04F1" w:rsidP="00134FCF">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Prinzipien und Muster</w:t>
      </w:r>
    </w:p>
    <w:p w14:paraId="4E4EFB48" w14:textId="706B1522" w:rsidR="00657F85" w:rsidRDefault="00E27202" w:rsidP="00E27202">
      <w:pPr>
        <w:pStyle w:val="berschrift1"/>
        <w:numPr>
          <w:ilvl w:val="1"/>
          <w:numId w:val="5"/>
        </w:numPr>
        <w:spacing w:line="360" w:lineRule="auto"/>
        <w:jc w:val="both"/>
        <w:rPr>
          <w:rFonts w:ascii="Arial" w:hAnsi="Arial" w:cs="Arial"/>
          <w:color w:val="auto"/>
          <w:sz w:val="32"/>
          <w:szCs w:val="24"/>
        </w:rPr>
      </w:pPr>
      <w:bookmarkStart w:id="29" w:name="_Toc42861425"/>
      <w:r>
        <w:rPr>
          <w:rFonts w:ascii="Arial" w:hAnsi="Arial" w:cs="Arial"/>
          <w:color w:val="auto"/>
          <w:sz w:val="32"/>
          <w:szCs w:val="24"/>
        </w:rPr>
        <w:t>Interfaces</w:t>
      </w:r>
      <w:bookmarkEnd w:id="29"/>
    </w:p>
    <w:p w14:paraId="6CF14B6F" w14:textId="17463099" w:rsidR="004A437E" w:rsidRDefault="004A437E" w:rsidP="003725AF">
      <w:r>
        <w:t>Da ein Hauptaugenmerk bei der Entwicklung des SWE-CASE-Tools auf den stetigen Veränderungen im Projekt</w:t>
      </w:r>
      <w:r w:rsidR="00DC6E96">
        <w:t xml:space="preserve">planungszyklus und den damit teilweise notwendig werdenden Anpassungen an einem entsprechenden Planungstool </w:t>
      </w:r>
      <w:r w:rsidR="00E26CA9">
        <w:t xml:space="preserve">lag, wurden, wann immer möglich, Interfaces eingesetzt. Die mit „I_“ eindeutig gekennzeichneten Interfaces beschreiben alle möglichen Funktionen der implementierenden Klasse, der Methodenaufruf in einer anderen Klasse ist somit jedoch nicht von der endgültigen Implementierung abhängig. Dadurch wird es dem Programmierer ermöglicht </w:t>
      </w:r>
      <w:r w:rsidR="00815A17">
        <w:t xml:space="preserve">einzelne Methoden anzupassen ohne Abhängigkeiten beachten zu müssen. Die einzige Bedingung, die im gestellt sein, sind die Eingabeparameter, die Ausgabeparameter sowie die Funktion einer Methode. Die genaue Implementierung ist dadurch jedoch komplett variabel. </w:t>
      </w:r>
    </w:p>
    <w:p w14:paraId="5716A399" w14:textId="3131E327" w:rsidR="003725AF" w:rsidRDefault="005256D6" w:rsidP="003725AF">
      <w:r>
        <w:t xml:space="preserve">Durch die Nutzung von Interfaces ist jedoch nicht nur die gewünschte Modularität gewährleistet, sondern auch das </w:t>
      </w:r>
      <w:r w:rsidR="00CC04F1">
        <w:t xml:space="preserve">Entwurfsprinzip des Information </w:t>
      </w:r>
      <w:proofErr w:type="spellStart"/>
      <w:r w:rsidR="00CC04F1">
        <w:t>Hiding</w:t>
      </w:r>
      <w:proofErr w:type="spellEnd"/>
      <w:r w:rsidR="00CC04F1">
        <w:t xml:space="preserve"> ist gewährleistet. Die eine Methode über ein Interface aufrufende Klasse kennt nur die von diesem Interface zur Verfügung gestellten Funktionen, die genaue Implementierung bleibt ihr jedoch verborgen.</w:t>
      </w:r>
    </w:p>
    <w:p w14:paraId="61E40F4E" w14:textId="169A7E7C" w:rsidR="005544CA" w:rsidRPr="00484BD8" w:rsidRDefault="005544CA" w:rsidP="003725AF">
      <w:pPr>
        <w:rPr>
          <w:color w:val="C00000"/>
        </w:rPr>
      </w:pPr>
      <w:r>
        <w:t xml:space="preserve">Für die Klassen des Models, also der Projektdaten, konnten keine Interfaces </w:t>
      </w:r>
      <w:r w:rsidR="00690EED">
        <w:t>erstellt werden, da die Erweiterung JAXB dadurch keine Daten aus eine</w:t>
      </w:r>
      <w:r w:rsidR="00AD30F2">
        <w:t>r</w:t>
      </w:r>
      <w:r w:rsidR="00690EED">
        <w:t xml:space="preserve"> </w:t>
      </w:r>
      <w:r w:rsidR="00AD30F2">
        <w:t xml:space="preserve">XML-Datei importieren kann. Da die Projektdaten jedoch auch für den Nutzer einsehbar sind, wurde auf diese </w:t>
      </w:r>
      <w:r w:rsidR="007B6229">
        <w:t>Interfaces verzichtet. Die Modularität ist durch die Aufteilung der relevanten Informationen in verschiedene Unterklassen nach wie vor gegeben.</w:t>
      </w:r>
    </w:p>
    <w:p w14:paraId="3E38015B" w14:textId="1A4884C1"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0" w:name="_Toc42861426"/>
      <w:r>
        <w:rPr>
          <w:rFonts w:ascii="Arial" w:hAnsi="Arial" w:cs="Arial"/>
          <w:color w:val="auto"/>
          <w:sz w:val="32"/>
          <w:szCs w:val="24"/>
        </w:rPr>
        <w:t>Singleton</w:t>
      </w:r>
      <w:bookmarkEnd w:id="30"/>
    </w:p>
    <w:p w14:paraId="03112511" w14:textId="77777777" w:rsidR="00107061" w:rsidRDefault="00A25702" w:rsidP="00A25702">
      <w:r>
        <w:t xml:space="preserve">Da </w:t>
      </w:r>
      <w:r w:rsidR="00FD3214">
        <w:t xml:space="preserve">sowohl die </w:t>
      </w:r>
      <w:proofErr w:type="gramStart"/>
      <w:r w:rsidR="00FD3214">
        <w:t>Controller,</w:t>
      </w:r>
      <w:proofErr w:type="gramEnd"/>
      <w:r w:rsidR="00FD3214">
        <w:t xml:space="preserve"> als auch die Views und Projektdaten für jede Instanz des Programms nur einmal existieren sollen</w:t>
      </w:r>
      <w:r w:rsidR="00972C79">
        <w:t xml:space="preserve"> und um mögliche Komplikationen durch mehrere sich gegenseitig beeinflussende Controller oder gar mehrere gleichzeitig geöffnete Projektdaten </w:t>
      </w:r>
      <w:r w:rsidR="00286ED9">
        <w:t>ausschließen zu können wurde, wann immer möglich das Entwicklungsmuster Singleton eingesetzt.</w:t>
      </w:r>
      <w:r w:rsidR="009F76A5">
        <w:t xml:space="preserve"> </w:t>
      </w:r>
    </w:p>
    <w:p w14:paraId="4CE68E71" w14:textId="3169100C" w:rsidR="00A25702" w:rsidRPr="00A25702" w:rsidRDefault="009F76A5" w:rsidP="00A25702">
      <w:r>
        <w:t xml:space="preserve">Hierfür haben die Klassen eine </w:t>
      </w:r>
      <w:r w:rsidRPr="00AA5225">
        <w:rPr>
          <w:i/>
          <w:iCs/>
        </w:rPr>
        <w:t xml:space="preserve">private </w:t>
      </w:r>
      <w:proofErr w:type="spellStart"/>
      <w:r w:rsidRPr="00AA5225">
        <w:rPr>
          <w:i/>
          <w:iCs/>
        </w:rPr>
        <w:t>static</w:t>
      </w:r>
      <w:proofErr w:type="spellEnd"/>
      <w:r w:rsidRPr="00AA5225">
        <w:rPr>
          <w:i/>
          <w:iCs/>
        </w:rPr>
        <w:t xml:space="preserve"> </w:t>
      </w:r>
      <w:r>
        <w:t>Referenz auf ihr Objekt</w:t>
      </w:r>
      <w:r w:rsidR="00107061">
        <w:t xml:space="preserve">, einen privaten Konstruktor sowie eine </w:t>
      </w:r>
      <w:proofErr w:type="spellStart"/>
      <w:r w:rsidR="00107061" w:rsidRPr="00AA5225">
        <w:rPr>
          <w:i/>
          <w:iCs/>
        </w:rPr>
        <w:t>public</w:t>
      </w:r>
      <w:proofErr w:type="spellEnd"/>
      <w:r w:rsidR="00107061">
        <w:t xml:space="preserve"> Methode </w:t>
      </w:r>
      <w:proofErr w:type="spellStart"/>
      <w:r w:rsidR="00107061" w:rsidRPr="00AA5225">
        <w:rPr>
          <w:i/>
          <w:iCs/>
        </w:rPr>
        <w:t>getInstance</w:t>
      </w:r>
      <w:proofErr w:type="spellEnd"/>
      <w:r w:rsidR="00107061">
        <w:t xml:space="preserve">, welche eine Referenz zu dem Objekt der aufgerufenen Klasse zurückliefert. Das Entwicklungsmuster ist somit vergleichsweise einfach zu implementieren, es muss jedoch darauf geachtet werden, dass trotzdem bei der Erzeugung alle notwendigen Referenzen gesetzt werden. </w:t>
      </w:r>
      <w:r w:rsidR="00240B8E">
        <w:t xml:space="preserve">Dies kann entweder durch das </w:t>
      </w:r>
      <w:r w:rsidR="00AA5225">
        <w:t>A</w:t>
      </w:r>
      <w:r w:rsidR="00240B8E">
        <w:t xml:space="preserve">ufrufen der </w:t>
      </w:r>
      <w:proofErr w:type="spellStart"/>
      <w:r w:rsidR="00240B8E" w:rsidRPr="00AA5225">
        <w:rPr>
          <w:i/>
          <w:iCs/>
        </w:rPr>
        <w:t>getInstance</w:t>
      </w:r>
      <w:proofErr w:type="spellEnd"/>
      <w:r w:rsidR="00240B8E">
        <w:t xml:space="preserve"> Methode mit den entsprechenden Übergabep</w:t>
      </w:r>
      <w:r w:rsidR="00AA5225">
        <w:t>a</w:t>
      </w:r>
      <w:r w:rsidR="00240B8E">
        <w:t xml:space="preserve">rametern oder </w:t>
      </w:r>
      <w:r w:rsidR="00BE568E">
        <w:t xml:space="preserve">mit einer entsprechend zu implementierenden Funktion </w:t>
      </w:r>
      <w:proofErr w:type="spellStart"/>
      <w:proofErr w:type="gramStart"/>
      <w:r w:rsidR="00BE568E" w:rsidRPr="00AA5225">
        <w:rPr>
          <w:i/>
          <w:iCs/>
        </w:rPr>
        <w:t>setLinks</w:t>
      </w:r>
      <w:proofErr w:type="spellEnd"/>
      <w:r w:rsidR="00BE568E" w:rsidRPr="00AA5225">
        <w:rPr>
          <w:i/>
          <w:iCs/>
        </w:rPr>
        <w:t>(</w:t>
      </w:r>
      <w:proofErr w:type="gramEnd"/>
      <w:r w:rsidR="00BE568E" w:rsidRPr="00AA5225">
        <w:rPr>
          <w:i/>
          <w:iCs/>
        </w:rPr>
        <w:t>)</w:t>
      </w:r>
      <w:r w:rsidR="00BE568E">
        <w:t xml:space="preserve"> geschehen. Im Rahmen des SWE-CASE-TOOLs kommt die zweite Methode zum Einsatz, d</w:t>
      </w:r>
      <w:r w:rsidR="00134B06">
        <w:t xml:space="preserve">er Programmierer </w:t>
      </w:r>
      <w:r w:rsidR="00AD1099">
        <w:t xml:space="preserve">sollte </w:t>
      </w:r>
      <w:r w:rsidR="00134B06">
        <w:t xml:space="preserve">deswegen nach der </w:t>
      </w:r>
      <w:r w:rsidR="00BE568E">
        <w:t xml:space="preserve">erstmaligen </w:t>
      </w:r>
      <w:r w:rsidR="00134B06">
        <w:t xml:space="preserve">Erstellung </w:t>
      </w:r>
      <w:r w:rsidR="00BE568E">
        <w:t>eines Objekts</w:t>
      </w:r>
      <w:r w:rsidR="004E2971">
        <w:t xml:space="preserve">, welches die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Funktion implementiert</w:t>
      </w:r>
      <w:r w:rsidR="00BE568E">
        <w:t xml:space="preserve"> auf alle Fälle die</w:t>
      </w:r>
      <w:r w:rsidR="004E2971">
        <w:t xml:space="preserve">se </w:t>
      </w:r>
      <w:r w:rsidR="00BE568E">
        <w:t xml:space="preserve">Funktion aufrufen. Dies hat zwar den Nachteil, dass </w:t>
      </w:r>
      <w:r w:rsidR="007543E8">
        <w:t xml:space="preserve">durch Nichtbeachten dieser Regel ein Objekt ohne Referenzen erstellt werden kann, es kann jedoch nicht dazu kommen, dass ein Entwickler Referenzen übergibt, dementsprechend davon ausgeht, dass die Referenzen gesetzt wurden, das Objekt jedoch noch auf die alten Referenzen zeigt, da der Konstruktor gar nicht aufgerufen wurde. </w:t>
      </w:r>
      <w:r w:rsidR="008F72CA">
        <w:t>Missachtet ein Entwickler die Regel</w:t>
      </w:r>
      <w:r w:rsidR="004E2971">
        <w:t xml:space="preserve">, dass </w:t>
      </w:r>
      <w:proofErr w:type="spellStart"/>
      <w:proofErr w:type="gramStart"/>
      <w:r w:rsidR="004E2971" w:rsidRPr="004E2971">
        <w:rPr>
          <w:i/>
          <w:iCs/>
        </w:rPr>
        <w:t>setLinks</w:t>
      </w:r>
      <w:proofErr w:type="spellEnd"/>
      <w:r w:rsidR="004E2971" w:rsidRPr="004E2971">
        <w:rPr>
          <w:i/>
          <w:iCs/>
        </w:rPr>
        <w:t>(</w:t>
      </w:r>
      <w:proofErr w:type="gramEnd"/>
      <w:r w:rsidR="004E2971" w:rsidRPr="004E2971">
        <w:rPr>
          <w:i/>
          <w:iCs/>
        </w:rPr>
        <w:t>)</w:t>
      </w:r>
      <w:r w:rsidR="004E2971">
        <w:t xml:space="preserve"> aufgerufen werden muss,</w:t>
      </w:r>
      <w:r w:rsidR="008F72CA">
        <w:t xml:space="preserve"> wird das Programm ein</w:t>
      </w:r>
      <w:r w:rsidR="00E27363">
        <w:t xml:space="preserve">e </w:t>
      </w:r>
      <w:proofErr w:type="spellStart"/>
      <w:r w:rsidR="00E27363" w:rsidRPr="00B21635">
        <w:rPr>
          <w:i/>
          <w:iCs/>
        </w:rPr>
        <w:t>NullPointerException</w:t>
      </w:r>
      <w:proofErr w:type="spellEnd"/>
      <w:r w:rsidR="00E27363">
        <w:t xml:space="preserve"> ausgeben, die die Fehlersuche im Gegensatz zu nicht gesetzten Refer</w:t>
      </w:r>
      <w:r w:rsidR="003725AF">
        <w:t xml:space="preserve">enzen </w:t>
      </w:r>
      <w:r w:rsidR="00E27363">
        <w:t>deutlich vereinfacht.</w:t>
      </w:r>
    </w:p>
    <w:p w14:paraId="7FECDEFD" w14:textId="3E79293A" w:rsidR="00997643" w:rsidRDefault="00997643" w:rsidP="00997643">
      <w:pPr>
        <w:pStyle w:val="berschrift1"/>
        <w:numPr>
          <w:ilvl w:val="1"/>
          <w:numId w:val="5"/>
        </w:numPr>
        <w:spacing w:line="360" w:lineRule="auto"/>
        <w:jc w:val="both"/>
        <w:rPr>
          <w:rFonts w:ascii="Arial" w:hAnsi="Arial" w:cs="Arial"/>
          <w:color w:val="auto"/>
          <w:sz w:val="32"/>
          <w:szCs w:val="24"/>
        </w:rPr>
      </w:pPr>
      <w:bookmarkStart w:id="31" w:name="_Toc42861427"/>
      <w:r w:rsidRPr="00997643">
        <w:rPr>
          <w:rFonts w:ascii="Arial" w:hAnsi="Arial" w:cs="Arial"/>
          <w:color w:val="auto"/>
          <w:sz w:val="32"/>
          <w:szCs w:val="24"/>
        </w:rPr>
        <w:lastRenderedPageBreak/>
        <w:t>Factory</w:t>
      </w:r>
      <w:bookmarkEnd w:id="31"/>
    </w:p>
    <w:p w14:paraId="492F6CB0" w14:textId="6C872BB7" w:rsidR="00A25702" w:rsidRPr="00E47010" w:rsidRDefault="00A25702" w:rsidP="00A25702">
      <w:pPr>
        <w:rPr>
          <w:color w:val="C00000"/>
        </w:rPr>
      </w:pPr>
      <w:r w:rsidRPr="00E47010">
        <w:rPr>
          <w:color w:val="C00000"/>
        </w:rPr>
        <w:t xml:space="preserve">bei Model </w:t>
      </w:r>
      <w:proofErr w:type="spellStart"/>
      <w:r w:rsidRPr="00E47010">
        <w:rPr>
          <w:color w:val="C00000"/>
        </w:rPr>
        <w:t>import</w:t>
      </w:r>
      <w:proofErr w:type="spellEnd"/>
      <w:r w:rsidRPr="00E47010">
        <w:rPr>
          <w:color w:val="C00000"/>
        </w:rPr>
        <w:t>/</w:t>
      </w:r>
      <w:proofErr w:type="spellStart"/>
      <w:r w:rsidRPr="00E47010">
        <w:rPr>
          <w:color w:val="C00000"/>
        </w:rPr>
        <w:t>export</w:t>
      </w:r>
      <w:proofErr w:type="spellEnd"/>
      <w:r w:rsidR="00E47010">
        <w:rPr>
          <w:color w:val="C00000"/>
        </w:rPr>
        <w:t xml:space="preserve"> + kurze Erklärung</w:t>
      </w:r>
    </w:p>
    <w:p w14:paraId="59D490AB" w14:textId="73BF782D" w:rsidR="00E27202" w:rsidRPr="00E27202"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t xml:space="preserve"> </w:t>
      </w:r>
      <w:bookmarkStart w:id="32" w:name="_Toc42861428"/>
      <w:r w:rsidRPr="00E27202">
        <w:rPr>
          <w:rFonts w:ascii="Arial" w:hAnsi="Arial" w:cs="Arial"/>
          <w:color w:val="auto"/>
        </w:rPr>
        <w:t>Programmtests</w:t>
      </w:r>
      <w:bookmarkEnd w:id="32"/>
    </w:p>
    <w:p w14:paraId="4A26D1F4" w14:textId="348535C6"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3" w:name="_Toc42861429"/>
      <w:r w:rsidRPr="00E27202">
        <w:rPr>
          <w:rFonts w:ascii="Arial" w:hAnsi="Arial" w:cs="Arial"/>
          <w:color w:val="auto"/>
          <w:sz w:val="32"/>
          <w:szCs w:val="24"/>
        </w:rPr>
        <w:t>Import/Export</w:t>
      </w:r>
      <w:bookmarkEnd w:id="33"/>
    </w:p>
    <w:p w14:paraId="1B386706" w14:textId="1402E353" w:rsidR="002D0B6C" w:rsidRDefault="002D0B6C" w:rsidP="002D0B6C">
      <w:r>
        <w:t>Für den Export und Import wurde die JAXB API verwendet. Diese ermöglicht es JAVA Objekte in XML-Dateien und XML-Dateien in JAVA Objekte zu konvertieren.</w:t>
      </w:r>
    </w:p>
    <w:p w14:paraId="098317B4" w14:textId="2A4A4219" w:rsidR="00BB4BE4" w:rsidRDefault="002D0B6C" w:rsidP="002D0B6C">
      <w:r>
        <w:t xml:space="preserve">Es ist möglich </w:t>
      </w:r>
      <w:r w:rsidR="003955AD">
        <w:t xml:space="preserve">sowohl </w:t>
      </w:r>
      <w:r>
        <w:t>das gesamte Projekt als auch nur die Konfiguration der Einflussfaktoren zu importieren und/oder exportieren.</w:t>
      </w:r>
    </w:p>
    <w:p w14:paraId="3AB1221A" w14:textId="754708F3" w:rsidR="002D0B6C" w:rsidRPr="00C0798A" w:rsidRDefault="002D0B6C" w:rsidP="00C0798A">
      <w:pPr>
        <w:pStyle w:val="berschrift1"/>
        <w:numPr>
          <w:ilvl w:val="2"/>
          <w:numId w:val="5"/>
        </w:numPr>
        <w:spacing w:line="360" w:lineRule="auto"/>
        <w:jc w:val="both"/>
        <w:rPr>
          <w:rFonts w:ascii="Arial" w:hAnsi="Arial" w:cs="Arial"/>
          <w:color w:val="auto"/>
          <w:sz w:val="28"/>
          <w:szCs w:val="22"/>
        </w:rPr>
      </w:pPr>
      <w:r w:rsidRPr="00C0798A">
        <w:rPr>
          <w:rFonts w:ascii="Arial" w:hAnsi="Arial" w:cs="Arial"/>
          <w:color w:val="auto"/>
          <w:sz w:val="28"/>
          <w:szCs w:val="22"/>
        </w:rPr>
        <w:t>Import</w:t>
      </w:r>
    </w:p>
    <w:p w14:paraId="527046DC" w14:textId="43BB8F73" w:rsidR="00C5765B" w:rsidRDefault="00BB4BE4" w:rsidP="002D0B6C">
      <w:commentRangeStart w:id="34"/>
      <w:r>
        <w:t>In M_IMPORT gibt es die beiden</w:t>
      </w:r>
      <w:r w:rsidR="00FF72A4">
        <w:t xml:space="preserve"> überladenden</w:t>
      </w:r>
      <w:r>
        <w:t xml:space="preserve"> Methoden </w:t>
      </w:r>
      <w:proofErr w:type="spellStart"/>
      <w:r>
        <w:t>importProject</w:t>
      </w:r>
      <w:proofErr w:type="spellEnd"/>
      <w:r w:rsidR="00C5765B">
        <w:t xml:space="preserve">. </w:t>
      </w:r>
      <w:commentRangeEnd w:id="34"/>
      <w:r w:rsidR="00BE6272">
        <w:rPr>
          <w:rStyle w:val="Kommentarzeichen"/>
        </w:rPr>
        <w:commentReference w:id="34"/>
      </w:r>
    </w:p>
    <w:p w14:paraId="147B33E5" w14:textId="398BA24E" w:rsidR="002D0B6C" w:rsidRDefault="00C5765B" w:rsidP="002D0B6C">
      <w:r>
        <w:t>Die Erste importiert ein ganzes Projekt und gibt die Projektdaten zurück. Hierbei wird</w:t>
      </w:r>
      <w:r w:rsidR="00415381">
        <w:t xml:space="preserve"> zuerst</w:t>
      </w:r>
      <w:r>
        <w:t xml:space="preserve"> überprüft, ob die Datei im angegebenen Pfad existiert und dann die Konvertierung mit JAXB versucht.</w:t>
      </w:r>
    </w:p>
    <w:p w14:paraId="40961BD2" w14:textId="7C67741F" w:rsidR="00ED3DFC" w:rsidRDefault="00A20AB1" w:rsidP="00ED3DFC">
      <w:r>
        <w:t>Bei d</w:t>
      </w:r>
      <w:r w:rsidR="00A903A5">
        <w:t xml:space="preserve">er Ausführung dieser Methode kann es zu </w:t>
      </w:r>
      <w:r w:rsidR="008D0E66">
        <w:t>4</w:t>
      </w:r>
      <w:r w:rsidR="00A903A5">
        <w:t xml:space="preserve"> Fällen kommen, welche auch die Äquivalenzklassen darstellen:</w:t>
      </w:r>
    </w:p>
    <w:p w14:paraId="237814D3" w14:textId="18EF52C5" w:rsidR="00A903A5" w:rsidRDefault="00A903A5" w:rsidP="00A903A5">
      <w:pPr>
        <w:pStyle w:val="Listenabsatz"/>
        <w:numPr>
          <w:ilvl w:val="0"/>
          <w:numId w:val="13"/>
        </w:numPr>
        <w:rPr>
          <w:b/>
          <w:bCs/>
        </w:rPr>
      </w:pPr>
      <w:r>
        <w:rPr>
          <w:b/>
          <w:bCs/>
        </w:rPr>
        <w:t xml:space="preserve">Die Datei, welche durch den </w:t>
      </w:r>
      <w:r w:rsidR="00456FD9">
        <w:rPr>
          <w:b/>
          <w:bCs/>
        </w:rPr>
        <w:t>Dateip</w:t>
      </w:r>
      <w:r>
        <w:rPr>
          <w:b/>
          <w:bCs/>
        </w:rPr>
        <w:t>fad gegeben ist, existiert nicht</w:t>
      </w:r>
    </w:p>
    <w:p w14:paraId="207DFAA3" w14:textId="75AF6497" w:rsidR="00A903A5" w:rsidRPr="00A903A5" w:rsidRDefault="00A903A5" w:rsidP="00A903A5">
      <w:pPr>
        <w:pStyle w:val="Listenabsatz"/>
        <w:rPr>
          <w:b/>
          <w:bCs/>
        </w:rPr>
      </w:pPr>
      <w:r>
        <w:t>→</w:t>
      </w:r>
      <w:r w:rsidR="009F15FA">
        <w:t xml:space="preserve"> falls dies eintritt wird eine </w:t>
      </w:r>
      <w:proofErr w:type="spellStart"/>
      <w:r w:rsidR="009F15FA">
        <w:t>InvalidPathException</w:t>
      </w:r>
      <w:proofErr w:type="spellEnd"/>
      <w:r w:rsidR="009F15FA">
        <w:t xml:space="preserve"> geworfen, auf welche </w:t>
      </w:r>
      <w:r w:rsidR="00EA2DAC">
        <w:t>beim Testen</w:t>
      </w:r>
      <w:r w:rsidR="009F15FA">
        <w:t xml:space="preserve"> geprüft wird</w:t>
      </w:r>
    </w:p>
    <w:p w14:paraId="5965862B" w14:textId="5507790B" w:rsidR="00A903A5" w:rsidRDefault="008D0E66" w:rsidP="00A20AB1">
      <w:pPr>
        <w:pStyle w:val="Listenabsatz"/>
        <w:numPr>
          <w:ilvl w:val="0"/>
          <w:numId w:val="13"/>
        </w:numPr>
        <w:rPr>
          <w:b/>
          <w:bCs/>
        </w:rPr>
      </w:pPr>
      <w:r>
        <w:rPr>
          <w:b/>
          <w:bCs/>
        </w:rPr>
        <w:t xml:space="preserve">Der </w:t>
      </w:r>
      <w:r w:rsidR="00456FD9">
        <w:rPr>
          <w:b/>
          <w:bCs/>
        </w:rPr>
        <w:t>Dateip</w:t>
      </w:r>
      <w:r>
        <w:rPr>
          <w:b/>
          <w:bCs/>
        </w:rPr>
        <w:t>fad ist „null“</w:t>
      </w:r>
    </w:p>
    <w:p w14:paraId="26F35CF4" w14:textId="77777777" w:rsidR="00EA2DAC" w:rsidRPr="00A903A5" w:rsidRDefault="008D0E66" w:rsidP="00EA2DAC">
      <w:pPr>
        <w:pStyle w:val="Listenabsatz"/>
        <w:rPr>
          <w:b/>
          <w:bCs/>
        </w:rPr>
      </w:pPr>
      <w:r>
        <w:t>→</w:t>
      </w:r>
      <w:r w:rsidR="009F15FA">
        <w:t xml:space="preserve"> falls dies eintritt wird eine </w:t>
      </w:r>
      <w:proofErr w:type="spellStart"/>
      <w:r w:rsidR="009F15FA">
        <w:t>NullPointerException</w:t>
      </w:r>
      <w:proofErr w:type="spellEnd"/>
      <w:r w:rsidR="009F15FA">
        <w:t xml:space="preserve"> geworfen</w:t>
      </w:r>
      <w:r w:rsidR="00EA2DAC">
        <w:t>, auf welche beim Testen geprüft wird</w:t>
      </w:r>
    </w:p>
    <w:p w14:paraId="16FF8F80" w14:textId="6141B210" w:rsidR="008D0E66" w:rsidRPr="00AB6A29" w:rsidRDefault="00A910D5" w:rsidP="00EA2DAC">
      <w:pPr>
        <w:pStyle w:val="Listenabsatz"/>
        <w:rPr>
          <w:b/>
          <w:bCs/>
        </w:rPr>
      </w:pPr>
      <w:r>
        <w:rPr>
          <w:b/>
          <w:bCs/>
        </w:rPr>
        <w:t>Bei der Konvertierung mit JAXB tritt ein Problem auf</w:t>
      </w:r>
    </w:p>
    <w:p w14:paraId="6530D7AC" w14:textId="2C839EED" w:rsidR="008D0E66" w:rsidRPr="00EA2DAC" w:rsidRDefault="008D0E66" w:rsidP="00EA2DAC">
      <w:pPr>
        <w:pStyle w:val="Listenabsatz"/>
        <w:rPr>
          <w:b/>
          <w:bCs/>
        </w:rPr>
      </w:pPr>
      <w:r>
        <w:t>→</w:t>
      </w:r>
      <w:r w:rsidR="00456FD9">
        <w:t xml:space="preserve"> falls dies eintritt wird eine </w:t>
      </w:r>
      <w:proofErr w:type="spellStart"/>
      <w:r w:rsidR="00456FD9">
        <w:t>JAXBException</w:t>
      </w:r>
      <w:proofErr w:type="spellEnd"/>
      <w:r w:rsidR="00456FD9">
        <w:t xml:space="preserve"> von JAXB geworfen, welche abgefangen wird. Dann wird eine </w:t>
      </w:r>
      <w:proofErr w:type="spellStart"/>
      <w:r w:rsidR="00456FD9">
        <w:t>IllegalStateException</w:t>
      </w:r>
      <w:proofErr w:type="spellEnd"/>
      <w:r w:rsidR="00456FD9">
        <w:t xml:space="preserve"> geworfen, </w:t>
      </w:r>
      <w:r w:rsidR="00EA2DAC">
        <w:t>auf welche beim Testen geprüft wird</w:t>
      </w:r>
    </w:p>
    <w:p w14:paraId="52644171" w14:textId="33DB872F" w:rsidR="008D0E66" w:rsidRDefault="00A910D5" w:rsidP="008D0E66">
      <w:pPr>
        <w:pStyle w:val="Listenabsatz"/>
        <w:numPr>
          <w:ilvl w:val="0"/>
          <w:numId w:val="13"/>
        </w:numPr>
        <w:rPr>
          <w:b/>
          <w:bCs/>
        </w:rPr>
      </w:pPr>
      <w:r>
        <w:rPr>
          <w:b/>
          <w:bCs/>
        </w:rPr>
        <w:t>Die Methode wirft keinen Fehler</w:t>
      </w:r>
    </w:p>
    <w:p w14:paraId="644A63B8" w14:textId="62A73816" w:rsidR="00A910D5" w:rsidRDefault="00A910D5" w:rsidP="00A910D5">
      <w:pPr>
        <w:pStyle w:val="Listenabsatz"/>
      </w:pPr>
      <w:r>
        <w:t>→</w:t>
      </w:r>
      <w:r w:rsidR="00456FD9">
        <w:t xml:space="preserve"> falls dies eintritt wird erwartet, dass keine </w:t>
      </w:r>
      <w:proofErr w:type="spellStart"/>
      <w:r w:rsidR="00456FD9">
        <w:t>exception</w:t>
      </w:r>
      <w:proofErr w:type="spellEnd"/>
      <w:r w:rsidR="00456FD9">
        <w:t xml:space="preserve"> geworfen wird</w:t>
      </w:r>
      <w:r w:rsidR="00EA2DAC">
        <w:t xml:space="preserve"> und darauf wird getestet</w:t>
      </w:r>
    </w:p>
    <w:p w14:paraId="08E55432" w14:textId="4DA08976" w:rsidR="00B76FCD" w:rsidRPr="00C0798A" w:rsidRDefault="00B76FCD" w:rsidP="00B76FCD">
      <w:pPr>
        <w:rPr>
          <w:bCs/>
        </w:rPr>
      </w:pPr>
      <w:r>
        <w:rPr>
          <w:bCs/>
        </w:rPr>
        <w:t xml:space="preserve">Es wurden also 3 Tests konstruiert (der erste prüft die ersten beiden Äquivalenzklassen), </w:t>
      </w:r>
      <w:r w:rsidR="00842986">
        <w:rPr>
          <w:bCs/>
        </w:rPr>
        <w:t>wobei jeder jeweils</w:t>
      </w:r>
      <w:r>
        <w:rPr>
          <w:bCs/>
        </w:rPr>
        <w:t xml:space="preserve"> einen bestimmten Zweig durchläuft und entweder eine </w:t>
      </w:r>
      <w:proofErr w:type="spellStart"/>
      <w:r>
        <w:rPr>
          <w:bCs/>
        </w:rPr>
        <w:t>Exception</w:t>
      </w:r>
      <w:proofErr w:type="spellEnd"/>
      <w:r>
        <w:rPr>
          <w:bCs/>
        </w:rPr>
        <w:t xml:space="preserve"> erwartet </w:t>
      </w:r>
      <w:r w:rsidR="00842986">
        <w:rPr>
          <w:bCs/>
        </w:rPr>
        <w:t xml:space="preserve">oder </w:t>
      </w:r>
      <w:r w:rsidR="002D7B8E">
        <w:rPr>
          <w:bCs/>
        </w:rPr>
        <w:t>nicht.</w:t>
      </w:r>
      <w:r w:rsidR="00F95099">
        <w:rPr>
          <w:bCs/>
        </w:rPr>
        <w:t xml:space="preserve"> </w:t>
      </w:r>
      <w:r w:rsidR="00F95099" w:rsidRPr="00C0798A">
        <w:rPr>
          <w:bCs/>
        </w:rPr>
        <w:t>Damit wurde Zweigabdeckung erreicht.</w:t>
      </w:r>
    </w:p>
    <w:p w14:paraId="07DDD53E" w14:textId="45A99E6B" w:rsidR="00A910D5" w:rsidRPr="00C0798A" w:rsidRDefault="0047024F" w:rsidP="00A910D5">
      <w:pPr>
        <w:pStyle w:val="Listenabsatz"/>
        <w:rPr>
          <w:b/>
          <w:bCs/>
        </w:rPr>
      </w:pPr>
      <w:r w:rsidRPr="0047024F">
        <w:rPr>
          <w:b/>
          <w:bCs/>
          <w:noProof/>
          <w:lang w:val="en-GB"/>
        </w:rPr>
        <w:lastRenderedPageBreak/>
        <w:drawing>
          <wp:anchor distT="0" distB="0" distL="114300" distR="114300" simplePos="0" relativeHeight="251658241" behindDoc="0" locked="0" layoutInCell="1" allowOverlap="1" wp14:anchorId="172F499D" wp14:editId="5DAB0763">
            <wp:simplePos x="0" y="0"/>
            <wp:positionH relativeFrom="margin">
              <wp:align>center</wp:align>
            </wp:positionH>
            <wp:positionV relativeFrom="paragraph">
              <wp:posOffset>55181</wp:posOffset>
            </wp:positionV>
            <wp:extent cx="3867150" cy="7943850"/>
            <wp:effectExtent l="0" t="0" r="0" b="0"/>
            <wp:wrapTopAndBottom/>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67150" cy="7943850"/>
                    </a:xfrm>
                    <a:prstGeom prst="rect">
                      <a:avLst/>
                    </a:prstGeom>
                  </pic:spPr>
                </pic:pic>
              </a:graphicData>
            </a:graphic>
          </wp:anchor>
        </w:drawing>
      </w:r>
    </w:p>
    <w:p w14:paraId="1A5556B5" w14:textId="77777777" w:rsidR="00A20AB1" w:rsidRPr="00C0798A" w:rsidRDefault="00A20AB1" w:rsidP="00ED3DFC"/>
    <w:p w14:paraId="18996328" w14:textId="77777777" w:rsidR="0047024F" w:rsidRDefault="0047024F">
      <w:r>
        <w:br w:type="page"/>
      </w:r>
    </w:p>
    <w:p w14:paraId="1EB59882" w14:textId="57CA2AA1" w:rsidR="0047024F" w:rsidRDefault="00C5765B" w:rsidP="002D0B6C">
      <w:r>
        <w:lastRenderedPageBreak/>
        <w:t>Die zweite Methode importiert die Konfiguration der Einflussfaktoren und überschreibt mit diesen die Einflussfaktoren des derzeitigen Projektes. Hierbei wird überprüft, ob die Datei im angegebenen Pfad existie</w:t>
      </w:r>
      <w:r w:rsidR="00C15973">
        <w:t>rt, das Projekt</w:t>
      </w:r>
      <w:r w:rsidR="007860C6">
        <w:t>,</w:t>
      </w:r>
      <w:r w:rsidR="00C15973">
        <w:t xml:space="preserve"> welches die Konfiguration importiert</w:t>
      </w:r>
      <w:r w:rsidR="007860C6">
        <w:t>,</w:t>
      </w:r>
      <w:r w:rsidR="00C15973">
        <w:t xml:space="preserve"> existiert und dann die Konvertierung mit JAXB versucht.</w:t>
      </w:r>
    </w:p>
    <w:p w14:paraId="7C83301A" w14:textId="72E42167" w:rsidR="0047024F" w:rsidRDefault="0047024F" w:rsidP="0047024F">
      <w:r>
        <w:t>Bei der Ausführung dieser Methode kann es zu 5 Fällen kommen, welche auch die Äquivalenzklassen darstellen:</w:t>
      </w:r>
    </w:p>
    <w:p w14:paraId="4FD95653" w14:textId="77777777" w:rsidR="0047024F" w:rsidRDefault="0047024F" w:rsidP="0047024F">
      <w:pPr>
        <w:pStyle w:val="Listenabsatz"/>
        <w:numPr>
          <w:ilvl w:val="0"/>
          <w:numId w:val="13"/>
        </w:numPr>
        <w:rPr>
          <w:b/>
          <w:bCs/>
        </w:rPr>
      </w:pPr>
      <w:r>
        <w:rPr>
          <w:b/>
          <w:bCs/>
        </w:rPr>
        <w:t>Die Datei, welche durch den Dateipfad gegeben ist, existiert nicht</w:t>
      </w:r>
    </w:p>
    <w:p w14:paraId="5FD188E4" w14:textId="77777777" w:rsidR="0047024F" w:rsidRPr="00A903A5" w:rsidRDefault="0047024F" w:rsidP="0047024F">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47D6B66" w14:textId="77777777" w:rsidR="0047024F" w:rsidRDefault="0047024F" w:rsidP="0047024F">
      <w:pPr>
        <w:pStyle w:val="Listenabsatz"/>
        <w:numPr>
          <w:ilvl w:val="0"/>
          <w:numId w:val="13"/>
        </w:numPr>
        <w:rPr>
          <w:b/>
          <w:bCs/>
        </w:rPr>
      </w:pPr>
      <w:r>
        <w:rPr>
          <w:b/>
          <w:bCs/>
        </w:rPr>
        <w:t>Der Dateipfad ist „null“</w:t>
      </w:r>
    </w:p>
    <w:p w14:paraId="5A8DCFFD" w14:textId="4E9E2ADF" w:rsidR="0047024F" w:rsidRDefault="0047024F" w:rsidP="0047024F">
      <w:pPr>
        <w:pStyle w:val="Listenabsatz"/>
      </w:pPr>
      <w:r>
        <w:t xml:space="preserve">→ falls dies eintritt wird eine </w:t>
      </w:r>
      <w:proofErr w:type="spellStart"/>
      <w:r>
        <w:t>NullPointerException</w:t>
      </w:r>
      <w:proofErr w:type="spellEnd"/>
      <w:r>
        <w:t xml:space="preserve"> geworfen, auf welche beim Testen geprüft wird</w:t>
      </w:r>
    </w:p>
    <w:p w14:paraId="2E2B4C08" w14:textId="59B063E9" w:rsidR="00A6229F" w:rsidRDefault="00A6229F" w:rsidP="00A6229F">
      <w:pPr>
        <w:pStyle w:val="Listenabsatz"/>
        <w:numPr>
          <w:ilvl w:val="0"/>
          <w:numId w:val="13"/>
        </w:numPr>
        <w:rPr>
          <w:b/>
          <w:bCs/>
        </w:rPr>
      </w:pPr>
      <w:r>
        <w:rPr>
          <w:b/>
          <w:bCs/>
        </w:rPr>
        <w:t xml:space="preserve">Das Projekt, welches die Konfiguration der Einflussfaktoren importiert ist </w:t>
      </w:r>
      <w:r w:rsidR="000762F2">
        <w:rPr>
          <w:b/>
          <w:bCs/>
        </w:rPr>
        <w:t>„null“</w:t>
      </w:r>
    </w:p>
    <w:p w14:paraId="5EF5C29A" w14:textId="289B516B" w:rsidR="004655F1" w:rsidRPr="009D0912" w:rsidRDefault="0021726F" w:rsidP="009D0912">
      <w:pPr>
        <w:pStyle w:val="Listenabsatz"/>
        <w:rPr>
          <w:b/>
          <w:bCs/>
        </w:rPr>
      </w:pPr>
      <w:r>
        <w:t xml:space="preserve">→ </w:t>
      </w:r>
      <w:r w:rsidR="009D0912">
        <w:t xml:space="preserve">falls dies eintritt wird eine </w:t>
      </w:r>
      <w:proofErr w:type="spellStart"/>
      <w:r w:rsidR="009D0912">
        <w:t>NullPointerException</w:t>
      </w:r>
      <w:proofErr w:type="spellEnd"/>
      <w:r w:rsidR="009D0912">
        <w:t xml:space="preserve"> geworfen, auf welche beim Testen geprüft wird</w:t>
      </w:r>
    </w:p>
    <w:p w14:paraId="7AD76BA4" w14:textId="529FA157" w:rsidR="00A6229F" w:rsidRPr="00A6229F" w:rsidRDefault="00A6229F" w:rsidP="00A6229F">
      <w:pPr>
        <w:pStyle w:val="Listenabsatz"/>
        <w:numPr>
          <w:ilvl w:val="0"/>
          <w:numId w:val="13"/>
        </w:numPr>
        <w:rPr>
          <w:b/>
          <w:bCs/>
        </w:rPr>
      </w:pPr>
      <w:r>
        <w:rPr>
          <w:b/>
          <w:bCs/>
        </w:rPr>
        <w:t>Bei der Konvertierung mit JAXB tritt ein Problem auf</w:t>
      </w:r>
    </w:p>
    <w:p w14:paraId="46659F7E" w14:textId="7531A0F9" w:rsidR="0047024F" w:rsidRPr="00EA2DAC" w:rsidRDefault="0047024F" w:rsidP="0047024F">
      <w:pPr>
        <w:pStyle w:val="Listenabsatz"/>
        <w:rPr>
          <w:b/>
          <w:bCs/>
        </w:rPr>
      </w:pPr>
      <w:r>
        <w:t xml:space="preserve">→ falls dies eintritt wird eine </w:t>
      </w:r>
      <w:proofErr w:type="spellStart"/>
      <w:r>
        <w:t>JAXBException</w:t>
      </w:r>
      <w:proofErr w:type="spellEnd"/>
      <w:r>
        <w:t xml:space="preserve"> von JAXB geworfen, welche abgefangen wird. Dann wird eine </w:t>
      </w:r>
      <w:proofErr w:type="spellStart"/>
      <w:r>
        <w:t>IllegalStateException</w:t>
      </w:r>
      <w:proofErr w:type="spellEnd"/>
      <w:r>
        <w:t xml:space="preserve"> geworfen, auf welche beim </w:t>
      </w:r>
      <w:r w:rsidR="009D0912">
        <w:t>T</w:t>
      </w:r>
      <w:r>
        <w:t>esten geprüft wird</w:t>
      </w:r>
    </w:p>
    <w:p w14:paraId="43A48608" w14:textId="77777777" w:rsidR="0047024F" w:rsidRDefault="0047024F" w:rsidP="0047024F">
      <w:pPr>
        <w:pStyle w:val="Listenabsatz"/>
        <w:numPr>
          <w:ilvl w:val="0"/>
          <w:numId w:val="13"/>
        </w:numPr>
        <w:rPr>
          <w:b/>
          <w:bCs/>
        </w:rPr>
      </w:pPr>
      <w:r>
        <w:rPr>
          <w:b/>
          <w:bCs/>
        </w:rPr>
        <w:t>Die Methode wirft keinen Fehler</w:t>
      </w:r>
    </w:p>
    <w:p w14:paraId="19B6B1E8" w14:textId="77777777" w:rsidR="0047024F" w:rsidRDefault="0047024F" w:rsidP="0047024F">
      <w:pPr>
        <w:pStyle w:val="Listenabsatz"/>
      </w:pPr>
      <w:r>
        <w:t xml:space="preserve">→ falls dies eintritt wird erwartet, dass keine </w:t>
      </w:r>
      <w:proofErr w:type="spellStart"/>
      <w:r>
        <w:t>exception</w:t>
      </w:r>
      <w:proofErr w:type="spellEnd"/>
      <w:r>
        <w:t xml:space="preserve"> geworfen wird und darauf wird getestet</w:t>
      </w:r>
    </w:p>
    <w:p w14:paraId="10D3D252" w14:textId="202471F5" w:rsidR="0047024F" w:rsidRPr="009D0912" w:rsidRDefault="0047024F" w:rsidP="0047024F">
      <w:pPr>
        <w:rPr>
          <w:bCs/>
        </w:rPr>
      </w:pPr>
      <w:r>
        <w:rPr>
          <w:bCs/>
        </w:rPr>
        <w:t xml:space="preserve">Es wurden also </w:t>
      </w:r>
      <w:r w:rsidR="00276A03">
        <w:rPr>
          <w:bCs/>
        </w:rPr>
        <w:t>4</w:t>
      </w:r>
      <w:r>
        <w:rPr>
          <w:bCs/>
        </w:rPr>
        <w:t xml:space="preserve"> Tests konstruiert (der erste prüft die ersten beiden Äquivalenzklassen), </w:t>
      </w:r>
      <w:r w:rsidR="00842986">
        <w:rPr>
          <w:bCs/>
        </w:rPr>
        <w:t>wobei jeder</w:t>
      </w:r>
      <w:r>
        <w:rPr>
          <w:bCs/>
        </w:rPr>
        <w:t xml:space="preserve"> </w:t>
      </w:r>
      <w:r w:rsidR="00842986">
        <w:rPr>
          <w:bCs/>
        </w:rPr>
        <w:t xml:space="preserve">jeweils </w:t>
      </w:r>
      <w:r>
        <w:rPr>
          <w:bCs/>
        </w:rPr>
        <w:t xml:space="preserve">einen bestimmten Zweig durchläuft und entweder eine </w:t>
      </w:r>
      <w:proofErr w:type="spellStart"/>
      <w:r>
        <w:rPr>
          <w:bCs/>
        </w:rPr>
        <w:t>Exception</w:t>
      </w:r>
      <w:proofErr w:type="spellEnd"/>
      <w:r>
        <w:rPr>
          <w:bCs/>
        </w:rPr>
        <w:t xml:space="preserve"> erwartet</w:t>
      </w:r>
      <w:r w:rsidR="00842986">
        <w:rPr>
          <w:bCs/>
        </w:rPr>
        <w:t xml:space="preserve"> oder</w:t>
      </w:r>
      <w:r>
        <w:rPr>
          <w:bCs/>
        </w:rPr>
        <w:t xml:space="preserve"> nicht. </w:t>
      </w:r>
      <w:r w:rsidRPr="009D0912">
        <w:rPr>
          <w:bCs/>
        </w:rPr>
        <w:t>Damit wurde Zweigabdeckung erreicht.</w:t>
      </w:r>
    </w:p>
    <w:p w14:paraId="01D2513D" w14:textId="77777777" w:rsidR="0047024F" w:rsidRDefault="0047024F" w:rsidP="002D0B6C"/>
    <w:p w14:paraId="1B4B6F83" w14:textId="77777777" w:rsidR="00242621" w:rsidRDefault="00242621" w:rsidP="0047024F"/>
    <w:p w14:paraId="352028C0" w14:textId="77777777" w:rsidR="00242621" w:rsidRDefault="00242621" w:rsidP="0047024F"/>
    <w:p w14:paraId="7198498D" w14:textId="77777777" w:rsidR="00242621" w:rsidRDefault="00242621" w:rsidP="0047024F"/>
    <w:p w14:paraId="1CBFD6B2" w14:textId="77777777" w:rsidR="00242621" w:rsidRDefault="00242621" w:rsidP="0047024F"/>
    <w:p w14:paraId="3775D126" w14:textId="77777777" w:rsidR="00486FB0" w:rsidRDefault="007852FB" w:rsidP="00486FB0">
      <w:pPr>
        <w:pStyle w:val="berschrift1"/>
        <w:spacing w:line="360" w:lineRule="auto"/>
        <w:jc w:val="both"/>
      </w:pPr>
      <w:r w:rsidRPr="007852FB">
        <w:rPr>
          <w:noProof/>
        </w:rPr>
        <w:lastRenderedPageBreak/>
        <w:drawing>
          <wp:anchor distT="0" distB="0" distL="114300" distR="114300" simplePos="0" relativeHeight="251658242" behindDoc="0" locked="0" layoutInCell="1" allowOverlap="1" wp14:anchorId="072AED3D" wp14:editId="637AB570">
            <wp:simplePos x="0" y="0"/>
            <wp:positionH relativeFrom="margin">
              <wp:align>center</wp:align>
            </wp:positionH>
            <wp:positionV relativeFrom="paragraph">
              <wp:posOffset>109417</wp:posOffset>
            </wp:positionV>
            <wp:extent cx="4438650" cy="7943850"/>
            <wp:effectExtent l="0" t="0" r="0" b="0"/>
            <wp:wrapTopAndBottom/>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4438650" cy="7943850"/>
                    </a:xfrm>
                    <a:prstGeom prst="rect">
                      <a:avLst/>
                    </a:prstGeom>
                  </pic:spPr>
                </pic:pic>
              </a:graphicData>
            </a:graphic>
          </wp:anchor>
        </w:drawing>
      </w:r>
      <w:r w:rsidR="00242621">
        <w:br w:type="page"/>
      </w:r>
    </w:p>
    <w:p w14:paraId="6BA38CB3" w14:textId="3DE574E6" w:rsidR="00225B05" w:rsidRPr="00486FB0" w:rsidRDefault="00225B05" w:rsidP="00486FB0">
      <w:pPr>
        <w:pStyle w:val="berschrift1"/>
        <w:numPr>
          <w:ilvl w:val="2"/>
          <w:numId w:val="5"/>
        </w:numPr>
        <w:spacing w:line="360" w:lineRule="auto"/>
        <w:jc w:val="both"/>
        <w:rPr>
          <w:rFonts w:ascii="Arial" w:hAnsi="Arial" w:cs="Arial"/>
          <w:color w:val="auto"/>
          <w:sz w:val="28"/>
          <w:szCs w:val="22"/>
        </w:rPr>
      </w:pPr>
      <w:r w:rsidRPr="00486FB0">
        <w:rPr>
          <w:rFonts w:ascii="Arial" w:hAnsi="Arial" w:cs="Arial"/>
          <w:color w:val="auto"/>
          <w:sz w:val="28"/>
          <w:szCs w:val="22"/>
        </w:rPr>
        <w:lastRenderedPageBreak/>
        <w:t>Export</w:t>
      </w:r>
    </w:p>
    <w:p w14:paraId="6657B9F8" w14:textId="4448BE4D" w:rsidR="00225B05" w:rsidRDefault="00225B05" w:rsidP="00225B05">
      <w:r>
        <w:t>In M_</w:t>
      </w:r>
      <w:r w:rsidR="00F5081D">
        <w:t>EXPOR</w:t>
      </w:r>
      <w:r>
        <w:t xml:space="preserve">T gibt es die beiden </w:t>
      </w:r>
      <w:r w:rsidR="00CD77F8">
        <w:t xml:space="preserve">überladenden </w:t>
      </w:r>
      <w:r>
        <w:t xml:space="preserve">Methoden </w:t>
      </w:r>
      <w:proofErr w:type="spellStart"/>
      <w:r w:rsidR="00E4272F">
        <w:t>expor</w:t>
      </w:r>
      <w:r w:rsidR="00554D6F">
        <w:t>t</w:t>
      </w:r>
      <w:proofErr w:type="spellEnd"/>
      <w:r w:rsidR="00554D6F">
        <w:t>.</w:t>
      </w:r>
    </w:p>
    <w:p w14:paraId="4E864E23" w14:textId="41247919" w:rsidR="00225B05" w:rsidRDefault="00225B05" w:rsidP="00225B05">
      <w:r>
        <w:t xml:space="preserve">Die Erste </w:t>
      </w:r>
      <w:r w:rsidR="007D0F0C">
        <w:t>exportiert</w:t>
      </w:r>
      <w:r>
        <w:t xml:space="preserve"> ein ganzes Projekt. Hierbei wird überprüft, ob </w:t>
      </w:r>
      <w:r w:rsidR="001E645D">
        <w:t xml:space="preserve">der </w:t>
      </w:r>
      <w:r>
        <w:t xml:space="preserve">angegebene Pfad </w:t>
      </w:r>
      <w:r w:rsidR="001E645D">
        <w:t>null oder leer ist oder nur aus Leerzeichen besteht. Außerdem wird überprüft, ob das zu exportierende Projekt null ist</w:t>
      </w:r>
      <w:r>
        <w:t xml:space="preserve"> und die Konvertierung mit JAXB versucht.</w:t>
      </w:r>
    </w:p>
    <w:p w14:paraId="117075E6" w14:textId="0DE126AA" w:rsidR="00225B05" w:rsidRDefault="00225B05" w:rsidP="00225B05">
      <w:r>
        <w:t xml:space="preserve">Bei der Ausführung dieser Methode kann es zu </w:t>
      </w:r>
      <w:r w:rsidR="009B2E95">
        <w:t>4</w:t>
      </w:r>
      <w:r>
        <w:t xml:space="preserve"> Fällen kommen, welche auch die Äquivalenzklassen darstellen:</w:t>
      </w:r>
    </w:p>
    <w:p w14:paraId="2267C296" w14:textId="43504FC0" w:rsidR="00225B05" w:rsidRDefault="00225B05" w:rsidP="00225B05">
      <w:pPr>
        <w:pStyle w:val="Listenabsatz"/>
        <w:numPr>
          <w:ilvl w:val="0"/>
          <w:numId w:val="13"/>
        </w:numPr>
        <w:rPr>
          <w:b/>
          <w:bCs/>
        </w:rPr>
      </w:pPr>
      <w:r>
        <w:rPr>
          <w:b/>
          <w:bCs/>
        </w:rPr>
        <w:t>D</w:t>
      </w:r>
      <w:r w:rsidR="00DF7CEE">
        <w:rPr>
          <w:b/>
          <w:bCs/>
        </w:rPr>
        <w:t>er Dateipfad ist leer oder besteht nur aus Leerzeichen</w:t>
      </w:r>
    </w:p>
    <w:p w14:paraId="01A0B9A8" w14:textId="77777777" w:rsidR="00225B05" w:rsidRPr="00A903A5" w:rsidRDefault="00225B05" w:rsidP="00225B05">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0DFF0840" w14:textId="77777777" w:rsidR="00225B05" w:rsidRDefault="00225B05" w:rsidP="00225B05">
      <w:pPr>
        <w:pStyle w:val="Listenabsatz"/>
        <w:numPr>
          <w:ilvl w:val="0"/>
          <w:numId w:val="13"/>
        </w:numPr>
        <w:rPr>
          <w:b/>
          <w:bCs/>
        </w:rPr>
      </w:pPr>
      <w:r>
        <w:rPr>
          <w:b/>
          <w:bCs/>
        </w:rPr>
        <w:t>Der Dateipfad ist „null“</w:t>
      </w:r>
    </w:p>
    <w:p w14:paraId="0BEC24CB" w14:textId="376426AB" w:rsidR="00225B05" w:rsidRDefault="00225B05" w:rsidP="00225B05">
      <w:pPr>
        <w:pStyle w:val="Listenabsatz"/>
      </w:pPr>
      <w:r>
        <w:t xml:space="preserve">→ falls dies eintritt wird eine </w:t>
      </w:r>
      <w:proofErr w:type="spellStart"/>
      <w:r>
        <w:t>NullPointerException</w:t>
      </w:r>
      <w:proofErr w:type="spellEnd"/>
      <w:r>
        <w:t xml:space="preserve"> geworfen, auf welche beim Testen geprüft wird</w:t>
      </w:r>
    </w:p>
    <w:p w14:paraId="767272CB" w14:textId="410EBAA2" w:rsidR="003F373B" w:rsidRDefault="003F373B" w:rsidP="003F373B">
      <w:pPr>
        <w:pStyle w:val="Listenabsatz"/>
        <w:numPr>
          <w:ilvl w:val="0"/>
          <w:numId w:val="13"/>
        </w:numPr>
        <w:rPr>
          <w:b/>
          <w:bCs/>
        </w:rPr>
      </w:pPr>
      <w:r>
        <w:rPr>
          <w:b/>
          <w:bCs/>
        </w:rPr>
        <w:t>Da</w:t>
      </w:r>
      <w:r w:rsidR="00361A39">
        <w:rPr>
          <w:b/>
          <w:bCs/>
        </w:rPr>
        <w:t>s</w:t>
      </w:r>
      <w:r>
        <w:rPr>
          <w:b/>
          <w:bCs/>
        </w:rPr>
        <w:t xml:space="preserve"> zu exportierende Projekt ist „null“</w:t>
      </w:r>
    </w:p>
    <w:p w14:paraId="182C4C29" w14:textId="69DA1DB8" w:rsidR="003F373B" w:rsidRPr="003F373B" w:rsidRDefault="003F373B" w:rsidP="003F373B">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5A7FC1D9" w14:textId="77777777" w:rsidR="00225B05" w:rsidRDefault="00225B05" w:rsidP="00225B05">
      <w:pPr>
        <w:pStyle w:val="Listenabsatz"/>
        <w:numPr>
          <w:ilvl w:val="0"/>
          <w:numId w:val="13"/>
        </w:numPr>
        <w:rPr>
          <w:b/>
          <w:bCs/>
        </w:rPr>
      </w:pPr>
      <w:r>
        <w:rPr>
          <w:b/>
          <w:bCs/>
        </w:rPr>
        <w:t>Die Methode wirft keinen Fehler</w:t>
      </w:r>
    </w:p>
    <w:p w14:paraId="723C7AEB" w14:textId="77777777" w:rsidR="00225B05" w:rsidRDefault="00225B05" w:rsidP="00225B05">
      <w:pPr>
        <w:pStyle w:val="Listenabsatz"/>
      </w:pPr>
      <w:r>
        <w:t xml:space="preserve">→ falls dies eintritt wird erwartet, dass keine </w:t>
      </w:r>
      <w:proofErr w:type="spellStart"/>
      <w:r>
        <w:t>exception</w:t>
      </w:r>
      <w:proofErr w:type="spellEnd"/>
      <w:r>
        <w:t xml:space="preserve"> geworfen wird und darauf wird getestet</w:t>
      </w:r>
    </w:p>
    <w:p w14:paraId="61D8D68B" w14:textId="77777777" w:rsidR="005B1330" w:rsidRDefault="00225B05" w:rsidP="00225B05">
      <w:pPr>
        <w:rPr>
          <w:bCs/>
        </w:rPr>
      </w:pPr>
      <w:r>
        <w:rPr>
          <w:bCs/>
        </w:rPr>
        <w:t>Es wurden also 3 Tests konstruiert (</w:t>
      </w:r>
      <w:r w:rsidR="002236E2">
        <w:rPr>
          <w:bCs/>
        </w:rPr>
        <w:t>ein Test</w:t>
      </w:r>
      <w:r>
        <w:rPr>
          <w:bCs/>
        </w:rPr>
        <w:t xml:space="preserve">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0E0B200C" w14:textId="7EF9949D" w:rsidR="005B1330" w:rsidRDefault="005B1330" w:rsidP="00225B05">
      <w:pPr>
        <w:rPr>
          <w:bCs/>
        </w:rPr>
      </w:pPr>
      <w:r>
        <w:rPr>
          <w:bCs/>
        </w:rPr>
        <w:t xml:space="preserve">Auf eine </w:t>
      </w:r>
      <w:proofErr w:type="spellStart"/>
      <w:r>
        <w:rPr>
          <w:bCs/>
        </w:rPr>
        <w:t>JAXBExeption</w:t>
      </w:r>
      <w:proofErr w:type="spellEnd"/>
      <w:r>
        <w:rPr>
          <w:bCs/>
        </w:rPr>
        <w:t xml:space="preserve"> kann hier nicht getestet werden, da</w:t>
      </w:r>
      <w:r w:rsidR="004A0DE6">
        <w:rPr>
          <w:bCs/>
        </w:rPr>
        <w:t xml:space="preserve"> eine </w:t>
      </w:r>
      <w:proofErr w:type="spellStart"/>
      <w:r w:rsidR="004A0DE6">
        <w:rPr>
          <w:bCs/>
        </w:rPr>
        <w:t>JAXBException</w:t>
      </w:r>
      <w:proofErr w:type="spellEnd"/>
      <w:r w:rsidR="004A0DE6">
        <w:rPr>
          <w:bCs/>
        </w:rPr>
        <w:t xml:space="preserve"> bei der Konvertierung von Objekt nach XML nur in zwei Fällen geworfen wird:</w:t>
      </w:r>
    </w:p>
    <w:p w14:paraId="47C74970" w14:textId="62529DC0" w:rsidR="004A0DE6" w:rsidRDefault="004A0DE6" w:rsidP="004A0DE6">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w:t>
      </w:r>
      <w:r w:rsidR="005165F5">
        <w:rPr>
          <w:bCs/>
        </w:rPr>
        <w:t>Methode</w:t>
      </w:r>
      <w:r>
        <w:rPr>
          <w:bCs/>
        </w:rPr>
        <w:t xml:space="preserve"> übergeben werden müsste</w:t>
      </w:r>
    </w:p>
    <w:p w14:paraId="167ABFD2" w14:textId="009CE673" w:rsidR="005165F5" w:rsidRPr="004A0DE6" w:rsidRDefault="00CA690C" w:rsidP="004A0DE6">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w:t>
      </w:r>
      <w:r w:rsidR="001C1F76">
        <w:rPr>
          <w:bCs/>
        </w:rPr>
        <w:t xml:space="preserve"> </w:t>
      </w:r>
      <w:r w:rsidR="001C1F76" w:rsidRPr="001C1F76">
        <w:rPr>
          <w:bCs/>
        </w:rPr>
        <w:sym w:font="Wingdings" w:char="F0E0"/>
      </w:r>
      <w:r w:rsidR="001C1F76">
        <w:rPr>
          <w:bCs/>
        </w:rPr>
        <w:t xml:space="preserve"> ebenfalls nicht möglich, da die Method</w:t>
      </w:r>
      <w:r w:rsidR="000A0070">
        <w:rPr>
          <w:bCs/>
        </w:rPr>
        <w:t>e</w:t>
      </w:r>
      <w:r w:rsidR="001C1F76">
        <w:rPr>
          <w:bCs/>
        </w:rPr>
        <w:t xml:space="preserve"> keinen Output hat</w:t>
      </w:r>
    </w:p>
    <w:p w14:paraId="15448874" w14:textId="05336E2F" w:rsidR="00225B05" w:rsidRPr="002236E2" w:rsidRDefault="00225B05" w:rsidP="00225B05">
      <w:pPr>
        <w:rPr>
          <w:bCs/>
        </w:rPr>
      </w:pPr>
      <w:r w:rsidRPr="002236E2">
        <w:rPr>
          <w:bCs/>
        </w:rPr>
        <w:t xml:space="preserve">Damit </w:t>
      </w:r>
      <w:r w:rsidR="005B1330">
        <w:rPr>
          <w:bCs/>
        </w:rPr>
        <w:t xml:space="preserve">kann hier keine vollständige </w:t>
      </w:r>
      <w:r w:rsidRPr="002236E2">
        <w:rPr>
          <w:bCs/>
        </w:rPr>
        <w:t>Zweigabdeckung erreicht</w:t>
      </w:r>
      <w:r w:rsidR="00DB427E">
        <w:rPr>
          <w:bCs/>
        </w:rPr>
        <w:t xml:space="preserve"> werden.</w:t>
      </w:r>
    </w:p>
    <w:p w14:paraId="76865495" w14:textId="77777777" w:rsidR="00225B05" w:rsidRDefault="00225B05" w:rsidP="0047024F"/>
    <w:p w14:paraId="6D135A8C" w14:textId="44D57776" w:rsidR="00F2525C" w:rsidRDefault="001B11BF" w:rsidP="00F2525C">
      <w:r w:rsidRPr="001B11BF">
        <w:rPr>
          <w:noProof/>
        </w:rPr>
        <w:lastRenderedPageBreak/>
        <w:drawing>
          <wp:anchor distT="0" distB="0" distL="114300" distR="114300" simplePos="0" relativeHeight="251658244" behindDoc="0" locked="0" layoutInCell="1" allowOverlap="1" wp14:anchorId="0E06CA34" wp14:editId="0EB48201">
            <wp:simplePos x="0" y="0"/>
            <wp:positionH relativeFrom="margin">
              <wp:align>center</wp:align>
            </wp:positionH>
            <wp:positionV relativeFrom="paragraph">
              <wp:posOffset>97543</wp:posOffset>
            </wp:positionV>
            <wp:extent cx="4724400" cy="6257925"/>
            <wp:effectExtent l="0" t="0" r="0" b="9525"/>
            <wp:wrapTopAndBottom/>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724400" cy="6257925"/>
                    </a:xfrm>
                    <a:prstGeom prst="rect">
                      <a:avLst/>
                    </a:prstGeom>
                  </pic:spPr>
                </pic:pic>
              </a:graphicData>
            </a:graphic>
          </wp:anchor>
        </w:drawing>
      </w:r>
      <w:r w:rsidR="00225B05">
        <w:br w:type="page"/>
      </w:r>
      <w:r w:rsidR="00F2525C">
        <w:lastRenderedPageBreak/>
        <w:t xml:space="preserve">Die </w:t>
      </w:r>
      <w:r w:rsidR="00596D25">
        <w:t>zweite Methode</w:t>
      </w:r>
      <w:r w:rsidR="00F2525C">
        <w:t xml:space="preserve"> exportiert ein </w:t>
      </w:r>
      <w:r w:rsidR="00333F33">
        <w:t>die Konfiguration der Einflussfaktoren eines P</w:t>
      </w:r>
      <w:r w:rsidR="00F2525C">
        <w:t>rojekt</w:t>
      </w:r>
      <w:r w:rsidR="0023026F">
        <w:t>es</w:t>
      </w:r>
      <w:r w:rsidR="00F2525C">
        <w:t>. Hierbei wird überprüft, ob der angegebene Pfad null oder leer ist oder nur aus Leerzeichen besteht. Außerdem wird überprüft, ob d</w:t>
      </w:r>
      <w:r w:rsidR="00430E82">
        <w:t>as Objekt der</w:t>
      </w:r>
      <w:r w:rsidR="00F2525C">
        <w:t xml:space="preserve"> zu exportierende</w:t>
      </w:r>
      <w:r w:rsidR="00430E82">
        <w:t>n Einflussfaktoren</w:t>
      </w:r>
      <w:r w:rsidR="00F2525C">
        <w:t xml:space="preserve"> null ist und die Konvertierung mit JAXB versucht.</w:t>
      </w:r>
    </w:p>
    <w:p w14:paraId="1A859A08" w14:textId="77777777" w:rsidR="00F2525C" w:rsidRDefault="00F2525C" w:rsidP="00F2525C">
      <w:r>
        <w:t>Bei der Ausführung dieser Methode kann es zu 4 Fällen kommen, welche auch die Äquivalenzklassen darstellen:</w:t>
      </w:r>
    </w:p>
    <w:p w14:paraId="1272F169" w14:textId="77777777" w:rsidR="00F2525C" w:rsidRDefault="00F2525C" w:rsidP="00F2525C">
      <w:pPr>
        <w:pStyle w:val="Listenabsatz"/>
        <w:numPr>
          <w:ilvl w:val="0"/>
          <w:numId w:val="13"/>
        </w:numPr>
        <w:rPr>
          <w:b/>
          <w:bCs/>
        </w:rPr>
      </w:pPr>
      <w:r>
        <w:rPr>
          <w:b/>
          <w:bCs/>
        </w:rPr>
        <w:t>Der Dateipfad ist leer oder besteht nur aus Leerzeichen</w:t>
      </w:r>
    </w:p>
    <w:p w14:paraId="5EA40E14" w14:textId="77777777" w:rsidR="00F2525C" w:rsidRPr="00A903A5" w:rsidRDefault="00F2525C" w:rsidP="00F2525C">
      <w:pPr>
        <w:pStyle w:val="Listenabsatz"/>
        <w:rPr>
          <w:b/>
          <w:bCs/>
        </w:rPr>
      </w:pPr>
      <w:r>
        <w:t xml:space="preserve">→ falls dies eintritt wird eine </w:t>
      </w:r>
      <w:proofErr w:type="spellStart"/>
      <w:r>
        <w:t>InvalidPathException</w:t>
      </w:r>
      <w:proofErr w:type="spellEnd"/>
      <w:r>
        <w:t xml:space="preserve"> geworfen, auf welche beim Testen geprüft wird</w:t>
      </w:r>
    </w:p>
    <w:p w14:paraId="56BCF34D" w14:textId="77777777" w:rsidR="00F2525C" w:rsidRDefault="00F2525C" w:rsidP="00F2525C">
      <w:pPr>
        <w:pStyle w:val="Listenabsatz"/>
        <w:numPr>
          <w:ilvl w:val="0"/>
          <w:numId w:val="13"/>
        </w:numPr>
        <w:rPr>
          <w:b/>
          <w:bCs/>
        </w:rPr>
      </w:pPr>
      <w:r>
        <w:rPr>
          <w:b/>
          <w:bCs/>
        </w:rPr>
        <w:t>Der Dateipfad ist „null“</w:t>
      </w:r>
    </w:p>
    <w:p w14:paraId="29CEA93D" w14:textId="77777777" w:rsidR="00F2525C" w:rsidRDefault="00F2525C" w:rsidP="00F2525C">
      <w:pPr>
        <w:pStyle w:val="Listenabsatz"/>
      </w:pPr>
      <w:r>
        <w:t xml:space="preserve">→ falls dies eintritt wird eine </w:t>
      </w:r>
      <w:proofErr w:type="spellStart"/>
      <w:r>
        <w:t>NullPointerException</w:t>
      </w:r>
      <w:proofErr w:type="spellEnd"/>
      <w:r>
        <w:t xml:space="preserve"> geworfen, auf welche beim Testen geprüft wird</w:t>
      </w:r>
    </w:p>
    <w:p w14:paraId="783F61F2" w14:textId="62B3C699" w:rsidR="00F2525C" w:rsidRDefault="00F2525C" w:rsidP="00F2525C">
      <w:pPr>
        <w:pStyle w:val="Listenabsatz"/>
        <w:numPr>
          <w:ilvl w:val="0"/>
          <w:numId w:val="13"/>
        </w:numPr>
        <w:rPr>
          <w:b/>
          <w:bCs/>
        </w:rPr>
      </w:pPr>
      <w:r>
        <w:rPr>
          <w:b/>
          <w:bCs/>
        </w:rPr>
        <w:t xml:space="preserve">Das zu exportierende </w:t>
      </w:r>
      <w:r w:rsidR="002F25F0">
        <w:rPr>
          <w:b/>
          <w:bCs/>
        </w:rPr>
        <w:t>Objekt der Einflussfaktoren</w:t>
      </w:r>
      <w:r>
        <w:rPr>
          <w:b/>
          <w:bCs/>
        </w:rPr>
        <w:t xml:space="preserve"> ist „null“</w:t>
      </w:r>
    </w:p>
    <w:p w14:paraId="329D8A7C" w14:textId="77777777" w:rsidR="00F2525C" w:rsidRPr="003F373B" w:rsidRDefault="00F2525C" w:rsidP="00F2525C">
      <w:pPr>
        <w:pStyle w:val="Listenabsatz"/>
        <w:rPr>
          <w:b/>
          <w:bCs/>
        </w:rPr>
      </w:pPr>
      <w:r>
        <w:t xml:space="preserve">→ falls dies eintritt wird eine </w:t>
      </w:r>
      <w:proofErr w:type="spellStart"/>
      <w:r>
        <w:t>NullPointerException</w:t>
      </w:r>
      <w:proofErr w:type="spellEnd"/>
      <w:r>
        <w:t xml:space="preserve"> geworfen, auf welche beim Testen geprüft wird</w:t>
      </w:r>
    </w:p>
    <w:p w14:paraId="60D67D67" w14:textId="77777777" w:rsidR="00F2525C" w:rsidRDefault="00F2525C" w:rsidP="00F2525C">
      <w:pPr>
        <w:pStyle w:val="Listenabsatz"/>
        <w:numPr>
          <w:ilvl w:val="0"/>
          <w:numId w:val="13"/>
        </w:numPr>
        <w:rPr>
          <w:b/>
          <w:bCs/>
        </w:rPr>
      </w:pPr>
      <w:r>
        <w:rPr>
          <w:b/>
          <w:bCs/>
        </w:rPr>
        <w:t>Die Methode wirft keinen Fehler</w:t>
      </w:r>
    </w:p>
    <w:p w14:paraId="1F95C7C4" w14:textId="77777777" w:rsidR="00F2525C" w:rsidRDefault="00F2525C" w:rsidP="00F2525C">
      <w:pPr>
        <w:pStyle w:val="Listenabsatz"/>
      </w:pPr>
      <w:r>
        <w:t xml:space="preserve">→ falls dies eintritt wird erwartet, dass keine </w:t>
      </w:r>
      <w:proofErr w:type="spellStart"/>
      <w:r>
        <w:t>exception</w:t>
      </w:r>
      <w:proofErr w:type="spellEnd"/>
      <w:r>
        <w:t xml:space="preserve"> geworfen wird und darauf wird getestet</w:t>
      </w:r>
    </w:p>
    <w:p w14:paraId="501D5A88" w14:textId="77777777" w:rsidR="00F2525C" w:rsidRDefault="00F2525C" w:rsidP="00F2525C">
      <w:pPr>
        <w:rPr>
          <w:bCs/>
        </w:rPr>
      </w:pPr>
      <w:r>
        <w:rPr>
          <w:bCs/>
        </w:rPr>
        <w:t xml:space="preserve">Es wurden also 3 Tests konstruiert (ein Test prüft die ersten beiden Äquivalenzklassen), wobei jeder jeweils einen bestimmten Zweig durchläuft und entweder eine </w:t>
      </w:r>
      <w:proofErr w:type="spellStart"/>
      <w:r>
        <w:rPr>
          <w:bCs/>
        </w:rPr>
        <w:t>Exception</w:t>
      </w:r>
      <w:proofErr w:type="spellEnd"/>
      <w:r>
        <w:rPr>
          <w:bCs/>
        </w:rPr>
        <w:t xml:space="preserve"> erwartet oder nicht.</w:t>
      </w:r>
    </w:p>
    <w:p w14:paraId="1126F351" w14:textId="77777777" w:rsidR="00F2525C" w:rsidRDefault="00F2525C" w:rsidP="00F2525C">
      <w:pPr>
        <w:rPr>
          <w:bCs/>
        </w:rPr>
      </w:pPr>
      <w:r>
        <w:rPr>
          <w:bCs/>
        </w:rPr>
        <w:t xml:space="preserve">Auf eine </w:t>
      </w:r>
      <w:proofErr w:type="spellStart"/>
      <w:r>
        <w:rPr>
          <w:bCs/>
        </w:rPr>
        <w:t>JAXBExeption</w:t>
      </w:r>
      <w:proofErr w:type="spellEnd"/>
      <w:r>
        <w:rPr>
          <w:bCs/>
        </w:rPr>
        <w:t xml:space="preserve"> kann hier nicht getestet werden, da eine </w:t>
      </w:r>
      <w:proofErr w:type="spellStart"/>
      <w:r>
        <w:rPr>
          <w:bCs/>
        </w:rPr>
        <w:t>JAXBException</w:t>
      </w:r>
      <w:proofErr w:type="spellEnd"/>
      <w:r>
        <w:rPr>
          <w:bCs/>
        </w:rPr>
        <w:t xml:space="preserve"> bei der Konvertierung von Objekt nach XML nur in zwei Fällen geworfen wird:</w:t>
      </w:r>
    </w:p>
    <w:p w14:paraId="1E513116" w14:textId="77777777" w:rsidR="00F2525C" w:rsidRDefault="00F2525C" w:rsidP="00F2525C">
      <w:pPr>
        <w:pStyle w:val="Listenabsatz"/>
        <w:numPr>
          <w:ilvl w:val="0"/>
          <w:numId w:val="19"/>
        </w:numPr>
        <w:rPr>
          <w:bCs/>
        </w:rPr>
      </w:pPr>
      <w:r>
        <w:rPr>
          <w:bCs/>
        </w:rPr>
        <w:t xml:space="preserve">Ein Invalides Objekt soll konvertiert werden </w:t>
      </w:r>
      <w:r w:rsidRPr="004A0DE6">
        <w:rPr>
          <w:bCs/>
        </w:rPr>
        <w:sym w:font="Wingdings" w:char="F0E0"/>
      </w:r>
      <w:r>
        <w:rPr>
          <w:bCs/>
        </w:rPr>
        <w:t xml:space="preserve"> dies ist nicht möglich, da hierfür eine falsche Klasse an die </w:t>
      </w:r>
      <w:proofErr w:type="spellStart"/>
      <w:r>
        <w:rPr>
          <w:bCs/>
        </w:rPr>
        <w:t>export</w:t>
      </w:r>
      <w:proofErr w:type="spellEnd"/>
      <w:r>
        <w:rPr>
          <w:bCs/>
        </w:rPr>
        <w:t xml:space="preserve"> Methode übergeben werden müsste</w:t>
      </w:r>
    </w:p>
    <w:p w14:paraId="2BD4D77C" w14:textId="36250566" w:rsidR="00F2525C" w:rsidRPr="004A0DE6" w:rsidRDefault="00F2525C" w:rsidP="00F2525C">
      <w:pPr>
        <w:pStyle w:val="Listenabsatz"/>
        <w:numPr>
          <w:ilvl w:val="0"/>
          <w:numId w:val="19"/>
        </w:numPr>
        <w:rPr>
          <w:bCs/>
        </w:rPr>
      </w:pPr>
      <w:r>
        <w:rPr>
          <w:bCs/>
        </w:rPr>
        <w:t xml:space="preserve">Wenn der Output der Konvertierung an einen geschlossenen </w:t>
      </w:r>
      <w:proofErr w:type="spellStart"/>
      <w:r>
        <w:rPr>
          <w:bCs/>
        </w:rPr>
        <w:t>Outputstream</w:t>
      </w:r>
      <w:proofErr w:type="spellEnd"/>
      <w:r>
        <w:rPr>
          <w:bCs/>
        </w:rPr>
        <w:t xml:space="preserve"> übergeben wird </w:t>
      </w:r>
      <w:r w:rsidRPr="001C1F76">
        <w:rPr>
          <w:bCs/>
        </w:rPr>
        <w:sym w:font="Wingdings" w:char="F0E0"/>
      </w:r>
      <w:r>
        <w:rPr>
          <w:bCs/>
        </w:rPr>
        <w:t xml:space="preserve"> ebenfalls nicht möglich, da die Method</w:t>
      </w:r>
      <w:r w:rsidR="009468D3">
        <w:rPr>
          <w:bCs/>
        </w:rPr>
        <w:t>e</w:t>
      </w:r>
      <w:r>
        <w:rPr>
          <w:bCs/>
        </w:rPr>
        <w:t xml:space="preserve"> keinen Output hat</w:t>
      </w:r>
    </w:p>
    <w:p w14:paraId="1F5B7642" w14:textId="77777777" w:rsidR="00F2525C" w:rsidRPr="002236E2" w:rsidRDefault="00F2525C" w:rsidP="00F2525C">
      <w:pPr>
        <w:rPr>
          <w:bCs/>
        </w:rPr>
      </w:pPr>
      <w:r w:rsidRPr="002236E2">
        <w:rPr>
          <w:bCs/>
        </w:rPr>
        <w:t xml:space="preserve">Damit </w:t>
      </w:r>
      <w:r>
        <w:rPr>
          <w:bCs/>
        </w:rPr>
        <w:t xml:space="preserve">kann hier keine vollständige </w:t>
      </w:r>
      <w:r w:rsidRPr="002236E2">
        <w:rPr>
          <w:bCs/>
        </w:rPr>
        <w:t>Zweigabdeckung erreicht</w:t>
      </w:r>
      <w:r>
        <w:rPr>
          <w:bCs/>
        </w:rPr>
        <w:t xml:space="preserve"> werden.</w:t>
      </w:r>
    </w:p>
    <w:p w14:paraId="7BA88A20" w14:textId="370DAD84" w:rsidR="00B94DFB" w:rsidRDefault="004774C6" w:rsidP="0047024F">
      <w:r w:rsidRPr="004774C6">
        <w:rPr>
          <w:noProof/>
        </w:rPr>
        <w:lastRenderedPageBreak/>
        <w:drawing>
          <wp:anchor distT="0" distB="0" distL="114300" distR="114300" simplePos="0" relativeHeight="251658245" behindDoc="0" locked="0" layoutInCell="1" allowOverlap="1" wp14:anchorId="22C6703B" wp14:editId="1005B15F">
            <wp:simplePos x="0" y="0"/>
            <wp:positionH relativeFrom="margin">
              <wp:align>center</wp:align>
            </wp:positionH>
            <wp:positionV relativeFrom="paragraph">
              <wp:posOffset>2540</wp:posOffset>
            </wp:positionV>
            <wp:extent cx="4867275" cy="7153275"/>
            <wp:effectExtent l="0" t="0" r="9525" b="9525"/>
            <wp:wrapTopAndBottom/>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867275" cy="7153275"/>
                    </a:xfrm>
                    <a:prstGeom prst="rect">
                      <a:avLst/>
                    </a:prstGeom>
                  </pic:spPr>
                </pic:pic>
              </a:graphicData>
            </a:graphic>
          </wp:anchor>
        </w:drawing>
      </w:r>
    </w:p>
    <w:p w14:paraId="7F553BDA" w14:textId="321F2463" w:rsidR="00225B05" w:rsidRDefault="00B94DFB" w:rsidP="0047024F">
      <w:r>
        <w:br w:type="page"/>
      </w:r>
    </w:p>
    <w:p w14:paraId="60A1AE9A" w14:textId="12328429" w:rsidR="00E27202" w:rsidRDefault="00E27202" w:rsidP="00E27202">
      <w:pPr>
        <w:pStyle w:val="berschrift1"/>
        <w:numPr>
          <w:ilvl w:val="1"/>
          <w:numId w:val="5"/>
        </w:numPr>
        <w:spacing w:line="360" w:lineRule="auto"/>
        <w:jc w:val="both"/>
        <w:rPr>
          <w:rFonts w:ascii="Arial" w:hAnsi="Arial" w:cs="Arial"/>
          <w:color w:val="auto"/>
          <w:sz w:val="32"/>
          <w:szCs w:val="24"/>
        </w:rPr>
      </w:pPr>
      <w:bookmarkStart w:id="35" w:name="_Toc42861430"/>
      <w:bookmarkStart w:id="36" w:name="_Ref43217952"/>
      <w:r w:rsidRPr="00E27202">
        <w:rPr>
          <w:rFonts w:ascii="Arial" w:hAnsi="Arial" w:cs="Arial"/>
          <w:color w:val="auto"/>
          <w:sz w:val="32"/>
          <w:szCs w:val="24"/>
        </w:rPr>
        <w:lastRenderedPageBreak/>
        <w:t>Selbstoptimierung</w:t>
      </w:r>
      <w:bookmarkEnd w:id="35"/>
      <w:bookmarkEnd w:id="36"/>
    </w:p>
    <w:p w14:paraId="314D1790" w14:textId="5B09F76D" w:rsidR="00EB3A25" w:rsidRDefault="00997643" w:rsidP="00997643">
      <w:r>
        <w:t xml:space="preserve">Nachdem die Selbstoptimierung </w:t>
      </w:r>
      <w:r w:rsidR="00AA62B3">
        <w:t xml:space="preserve">in der Klasse M_FUNCTIONPOINTESTIMATION </w:t>
      </w:r>
      <w:r>
        <w:t>einen bedeutenden Einfluss auf das Gelingen zukünftiger Projekte hat, muss der Nutzer sich auf sie verlassen können, sodass auch hier Test</w:t>
      </w:r>
      <w:r w:rsidR="00EA0BB1">
        <w:t>s</w:t>
      </w:r>
      <w:r>
        <w:t xml:space="preserve"> mit Zweigüberdeckung konstruiert wurde</w:t>
      </w:r>
      <w:r w:rsidR="00EA0BB1">
        <w:t>n</w:t>
      </w:r>
      <w:r>
        <w:t>.</w:t>
      </w:r>
      <w:r w:rsidR="00D04CBF">
        <w:t xml:space="preserve"> </w:t>
      </w:r>
      <w:r w:rsidR="002F3E70">
        <w:t>Ausgehend von de</w:t>
      </w:r>
      <w:r w:rsidR="00183FBE">
        <w:t xml:space="preserve">r nach Jones berechneten Abschätzung des Aufwands wird, durch Anwenden der </w:t>
      </w:r>
      <w:proofErr w:type="gramStart"/>
      <w:r w:rsidR="00183FBE" w:rsidRPr="004A3694">
        <w:rPr>
          <w:i/>
          <w:iCs/>
        </w:rPr>
        <w:t>Math</w:t>
      </w:r>
      <w:r w:rsidR="00D8293E" w:rsidRPr="004A3694">
        <w:rPr>
          <w:i/>
          <w:iCs/>
        </w:rPr>
        <w:t>.log(</w:t>
      </w:r>
      <w:proofErr w:type="gramEnd"/>
      <w:r w:rsidR="00D8293E" w:rsidRPr="004A3694">
        <w:rPr>
          <w:i/>
          <w:iCs/>
        </w:rPr>
        <w:t>)</w:t>
      </w:r>
      <w:r w:rsidR="00780F75">
        <w:t>-</w:t>
      </w:r>
      <w:r w:rsidR="00D8293E">
        <w:t>Funktion</w:t>
      </w:r>
      <w:r w:rsidR="00AA62B3">
        <w:t xml:space="preserve">, in der </w:t>
      </w:r>
      <w:proofErr w:type="spellStart"/>
      <w:r w:rsidR="00AA62B3" w:rsidRPr="00AA62B3">
        <w:rPr>
          <w:i/>
          <w:iCs/>
        </w:rPr>
        <w:t>calcCorrection</w:t>
      </w:r>
      <w:proofErr w:type="spellEnd"/>
      <w:r w:rsidR="00AA62B3" w:rsidRPr="00AA62B3">
        <w:rPr>
          <w:i/>
          <w:iCs/>
        </w:rPr>
        <w:t>()</w:t>
      </w:r>
      <w:r w:rsidR="00AA62B3">
        <w:t xml:space="preserve"> Funktion</w:t>
      </w:r>
      <w:r w:rsidR="00D8293E">
        <w:t xml:space="preserve"> ein Korrekturfaktor berechnet.</w:t>
      </w:r>
      <w:r w:rsidR="00EA0BB1">
        <w:t xml:space="preserve"> </w:t>
      </w:r>
    </w:p>
    <w:p w14:paraId="579C3AAE" w14:textId="2D827027" w:rsidR="00EB3A25" w:rsidRDefault="00EB3A25" w:rsidP="00997643">
      <m:oMathPara>
        <m:oMath>
          <m:r>
            <w:rPr>
              <w:rFonts w:ascii="Cambria Math" w:hAnsi="Cambria Math"/>
            </w:rPr>
            <m:t xml:space="preserve">correctionFactor= </m:t>
          </m:r>
          <m:func>
            <m:funcPr>
              <m:ctrlPr>
                <w:rPr>
                  <w:rFonts w:ascii="Cambria Math" w:hAnsi="Cambria Math"/>
                  <w:i/>
                </w:rPr>
              </m:ctrlPr>
            </m:funcPr>
            <m:fName>
              <m:r>
                <m:rPr>
                  <m:sty m:val="p"/>
                </m:rPr>
                <w:rPr>
                  <w:rFonts w:ascii="Cambria Math" w:hAnsi="Cambria Math"/>
                </w:rPr>
                <m:t>ln</m:t>
              </m:r>
            </m:fName>
            <m:e>
              <m:d>
                <m:dPr>
                  <m:ctrlPr>
                    <w:rPr>
                      <w:rFonts w:ascii="Cambria Math" w:hAnsi="Cambria Math"/>
                      <w:i/>
                    </w:rPr>
                  </m:ctrlPr>
                </m:dPr>
                <m:e>
                  <m:f>
                    <m:fPr>
                      <m:ctrlPr>
                        <w:rPr>
                          <w:rFonts w:ascii="Cambria Math" w:hAnsi="Cambria Math"/>
                          <w:i/>
                        </w:rPr>
                      </m:ctrlPr>
                    </m:fPr>
                    <m:num>
                      <m:r>
                        <w:rPr>
                          <w:rFonts w:ascii="Cambria Math" w:hAnsi="Cambria Math"/>
                        </w:rPr>
                        <m:t>realTime</m:t>
                      </m:r>
                    </m:num>
                    <m:den>
                      <m:r>
                        <w:rPr>
                          <w:rFonts w:ascii="Cambria Math" w:hAnsi="Cambria Math"/>
                        </w:rPr>
                        <m:t>jonesPersonMonths</m:t>
                      </m:r>
                    </m:den>
                  </m:f>
                </m:e>
              </m:d>
            </m:e>
          </m:func>
        </m:oMath>
      </m:oMathPara>
    </w:p>
    <w:p w14:paraId="5DDEC6AA" w14:textId="77777777" w:rsidR="005F1EC1" w:rsidRDefault="00780F75" w:rsidP="00997643">
      <w:r>
        <w:t>D</w:t>
      </w:r>
      <w:r w:rsidR="006047CD">
        <w:t>er Natürliche</w:t>
      </w:r>
      <w:r>
        <w:t xml:space="preserve"> Logarithmus, als Inverse der Exponential-Funktion sorgt dafür, dass der Korrekturfaktor durch relativ kleine und damit gut </w:t>
      </w:r>
      <w:r w:rsidR="00406D7E">
        <w:t>handhabbare Werte auch große Abweichungen leicht ausgleichen kann, die Auflösung bei kleineren Abweichungen jedoch nicht zu unscharf wird.</w:t>
      </w:r>
    </w:p>
    <w:p w14:paraId="0FA0891E" w14:textId="18600308" w:rsidR="005F1EC1" w:rsidRDefault="003F4011" w:rsidP="00997643">
      <m:oMathPara>
        <m:oMath>
          <m:r>
            <w:rPr>
              <w:rFonts w:ascii="Cambria Math" w:hAnsi="Cambria Math"/>
            </w:rPr>
            <m:t>correctedDuration=</m:t>
          </m:r>
          <m:sSup>
            <m:sSupPr>
              <m:ctrlPr>
                <w:rPr>
                  <w:rFonts w:ascii="Cambria Math" w:hAnsi="Cambria Math"/>
                  <w:i/>
                </w:rPr>
              </m:ctrlPr>
            </m:sSupPr>
            <m:e>
              <m:r>
                <w:rPr>
                  <w:rFonts w:ascii="Cambria Math" w:hAnsi="Cambria Math"/>
                </w:rPr>
                <m:t>e</m:t>
              </m:r>
            </m:e>
            <m:sup>
              <m:r>
                <w:rPr>
                  <w:rFonts w:ascii="Cambria Math" w:hAnsi="Cambria Math"/>
                </w:rPr>
                <m:t>jonesPersonMonths</m:t>
              </m:r>
            </m:sup>
          </m:sSup>
          <m:r>
            <w:rPr>
              <w:rFonts w:ascii="Cambria Math" w:hAnsi="Cambria Math"/>
            </w:rPr>
            <m:t>*jonesPersonMonths*</m:t>
          </m:r>
          <m:sSup>
            <m:sSupPr>
              <m:ctrlPr>
                <w:rPr>
                  <w:rFonts w:ascii="Cambria Math" w:hAnsi="Cambria Math"/>
                  <w:i/>
                </w:rPr>
              </m:ctrlPr>
            </m:sSupPr>
            <m:e>
              <m:r>
                <w:rPr>
                  <w:rFonts w:ascii="Cambria Math" w:hAnsi="Cambria Math"/>
                </w:rPr>
                <m:t>e</m:t>
              </m:r>
            </m:e>
            <m:sup>
              <m:r>
                <w:rPr>
                  <w:rFonts w:ascii="Cambria Math" w:hAnsi="Cambria Math"/>
                </w:rPr>
                <m:t>correctionFactor</m:t>
              </m:r>
            </m:sup>
          </m:sSup>
        </m:oMath>
      </m:oMathPara>
    </w:p>
    <w:p w14:paraId="0E25F0C6" w14:textId="0E20B38E" w:rsidR="00E950DC" w:rsidRDefault="00D5404E" w:rsidP="00997643">
      <w:r>
        <w:t xml:space="preserve">Aus dem Korrekturfaktor kann </w:t>
      </w:r>
      <w:r w:rsidR="00150F34">
        <w:t xml:space="preserve">durch Umformung der Formel für </w:t>
      </w:r>
      <w:r w:rsidR="00EC0CED">
        <w:t xml:space="preserve">die </w:t>
      </w:r>
      <w:proofErr w:type="spellStart"/>
      <w:r w:rsidR="00150F34" w:rsidRPr="004A3694">
        <w:rPr>
          <w:i/>
          <w:iCs/>
        </w:rPr>
        <w:t>correctedDuration</w:t>
      </w:r>
      <w:proofErr w:type="spellEnd"/>
      <w:r w:rsidR="00EC0CED">
        <w:t xml:space="preserve">, also </w:t>
      </w:r>
      <w:r>
        <w:t>mit Hilfe folgender Formel</w:t>
      </w:r>
      <w:r w:rsidR="00EC0CED">
        <w:t>,</w:t>
      </w:r>
      <w:r>
        <w:t xml:space="preserve"> der Wert berechnet werden, dem die Summe aller Einflussfaktoren </w:t>
      </w:r>
      <w:r w:rsidR="00E950DC">
        <w:t>entsprechen müsste, damit der abgeschätzte Aufwand der tatsächlichen Dauer entspricht.</w:t>
      </w:r>
      <w:r w:rsidR="008A2CCC">
        <w:t xml:space="preserve"> </w:t>
      </w:r>
      <w:r w:rsidR="00E950DC" w:rsidRPr="00135A40">
        <w:rPr>
          <w:color w:val="C00000"/>
        </w:rPr>
        <w:t xml:space="preserve">(Anzahl Personen mit einbezogen?) </w:t>
      </w:r>
    </w:p>
    <w:p w14:paraId="726910E1" w14:textId="53A3B686" w:rsidR="00E950DC" w:rsidRDefault="00135A40" w:rsidP="00997643">
      <m:oMathPara>
        <m:oMath>
          <m:r>
            <w:rPr>
              <w:rFonts w:ascii="Cambria Math" w:hAnsi="Cambria Math"/>
            </w:rPr>
            <m:t>e2Correction=</m:t>
          </m:r>
          <m:d>
            <m:dPr>
              <m:ctrlPr>
                <w:rPr>
                  <w:rFonts w:ascii="Cambria Math" w:hAnsi="Cambria Math"/>
                  <w:i/>
                </w:rPr>
              </m:ctrlPr>
            </m:dPr>
            <m:e>
              <m:f>
                <m:fPr>
                  <m:ctrlPr>
                    <w:rPr>
                      <w:rFonts w:ascii="Cambria Math" w:hAnsi="Cambria Math"/>
                      <w:i/>
                    </w:rPr>
                  </m:ctrlPr>
                </m:fPr>
                <m:num>
                  <m:rad>
                    <m:radPr>
                      <m:ctrlPr>
                        <w:rPr>
                          <w:rFonts w:ascii="Cambria Math" w:hAnsi="Cambria Math"/>
                          <w:i/>
                        </w:rPr>
                      </m:ctrlPr>
                    </m:radPr>
                    <m:deg>
                      <m:r>
                        <w:rPr>
                          <w:rFonts w:ascii="Cambria Math" w:hAnsi="Cambria Math"/>
                        </w:rPr>
                        <m:t>0,4</m:t>
                      </m:r>
                    </m:deg>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e>
                  </m:rad>
                </m:num>
                <m:den>
                  <m:r>
                    <w:rPr>
                      <w:rFonts w:ascii="Cambria Math" w:hAnsi="Cambria Math"/>
                    </w:rPr>
                    <m:t>e1Sum</m:t>
                  </m:r>
                </m:den>
              </m:f>
              <m:r>
                <w:rPr>
                  <w:rFonts w:ascii="Cambria Math" w:hAnsi="Cambria Math"/>
                </w:rPr>
                <m:t>-0,7</m:t>
              </m:r>
            </m:e>
          </m:d>
          <m:r>
            <w:rPr>
              <w:rFonts w:ascii="Cambria Math" w:hAnsi="Cambria Math"/>
            </w:rPr>
            <m:t xml:space="preserve">*100= </m:t>
          </m:r>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f>
                            <m:fPr>
                              <m:ctrlPr>
                                <w:rPr>
                                  <w:rFonts w:ascii="Cambria Math" w:eastAsiaTheme="minorEastAsia" w:hAnsi="Cambria Math"/>
                                  <w:i/>
                                </w:rPr>
                              </m:ctrlPr>
                            </m:fPr>
                            <m:num>
                              <m:r>
                                <w:rPr>
                                  <w:rFonts w:ascii="Cambria Math" w:eastAsiaTheme="minorEastAsia" w:hAnsi="Cambria Math"/>
                                </w:rPr>
                                <m:t>realTime</m:t>
                              </m:r>
                              <m:ctrlPr>
                                <w:rPr>
                                  <w:rFonts w:ascii="Cambria Math" w:hAnsi="Cambria Math"/>
                                  <w:i/>
                                </w:rPr>
                              </m:ctrlPr>
                            </m:num>
                            <m:den>
                              <m:sSup>
                                <m:sSupPr>
                                  <m:ctrlPr>
                                    <w:rPr>
                                      <w:rFonts w:ascii="Cambria Math" w:eastAsiaTheme="minorEastAsia" w:hAnsi="Cambria Math"/>
                                      <w:i/>
                                    </w:rPr>
                                  </m:ctrlPr>
                                </m:sSupPr>
                                <m:e>
                                  <m:r>
                                    <w:rPr>
                                      <w:rFonts w:ascii="Cambria Math" w:eastAsiaTheme="minorEastAsia" w:hAnsi="Cambria Math"/>
                                    </w:rPr>
                                    <m:t>e</m:t>
                                  </m:r>
                                </m:e>
                                <m:sup>
                                  <m:r>
                                    <w:rPr>
                                      <w:rFonts w:ascii="Cambria Math" w:eastAsiaTheme="minorEastAsia" w:hAnsi="Cambria Math"/>
                                    </w:rPr>
                                    <m:t>0</m:t>
                                  </m:r>
                                </m:sup>
                              </m:sSup>
                              <m:r>
                                <w:rPr>
                                  <w:rFonts w:ascii="Cambria Math" w:eastAsiaTheme="minorEastAsia" w:hAnsi="Cambria Math"/>
                                </w:rPr>
                                <m:t>*jonesPersonNo</m:t>
                              </m:r>
                            </m:den>
                          </m:f>
                          <m:ctrlPr>
                            <w:rPr>
                              <w:rFonts w:ascii="Cambria Math" w:eastAsiaTheme="minorEastAsia" w:hAnsi="Cambria Math"/>
                              <w:i/>
                            </w:rPr>
                          </m:ctrlPr>
                        </m:e>
                      </m:d>
                    </m:e>
                    <m:sup>
                      <m:f>
                        <m:fPr>
                          <m:ctrlPr>
                            <w:rPr>
                              <w:rFonts w:ascii="Cambria Math" w:hAnsi="Cambria Math"/>
                              <w:i/>
                            </w:rPr>
                          </m:ctrlPr>
                        </m:fPr>
                        <m:num>
                          <m:r>
                            <w:rPr>
                              <w:rFonts w:ascii="Cambria Math" w:hAnsi="Cambria Math"/>
                            </w:rPr>
                            <m:t>1</m:t>
                          </m:r>
                        </m:num>
                        <m:den>
                          <m:r>
                            <w:rPr>
                              <w:rFonts w:ascii="Cambria Math" w:hAnsi="Cambria Math"/>
                            </w:rPr>
                            <m:t>0,4</m:t>
                          </m:r>
                        </m:den>
                      </m:f>
                    </m:sup>
                  </m:sSup>
                </m:num>
                <m:den>
                  <m:r>
                    <w:rPr>
                      <w:rFonts w:ascii="Cambria Math" w:hAnsi="Cambria Math"/>
                    </w:rPr>
                    <m:t>e1Sum</m:t>
                  </m:r>
                </m:den>
              </m:f>
              <m:r>
                <w:rPr>
                  <w:rFonts w:ascii="Cambria Math" w:hAnsi="Cambria Math"/>
                </w:rPr>
                <m:t>-0,7</m:t>
              </m:r>
            </m:e>
          </m:d>
          <m:r>
            <w:rPr>
              <w:rFonts w:ascii="Cambria Math" w:hAnsi="Cambria Math"/>
            </w:rPr>
            <m:t>*100</m:t>
          </m:r>
        </m:oMath>
      </m:oMathPara>
    </w:p>
    <w:p w14:paraId="42085FDF" w14:textId="02A83542" w:rsidR="00A75348" w:rsidRPr="00A75348" w:rsidRDefault="00A75348" w:rsidP="00A75348">
      <w:r w:rsidRPr="00A75348">
        <w:t xml:space="preserve">In </w:t>
      </w:r>
      <w:r>
        <w:t>Code umgesetzt entspricht diese Formel dann</w:t>
      </w:r>
      <w:r w:rsidR="002F6F5C">
        <w:t xml:space="preserve"> der Berechnung von </w:t>
      </w:r>
      <w:r w:rsidR="002F6F5C" w:rsidRPr="002F6F5C">
        <w:rPr>
          <w:i/>
          <w:iCs/>
        </w:rPr>
        <w:t>e2Correction</w:t>
      </w:r>
      <w:r w:rsidR="002F6F5C">
        <w:t xml:space="preserve"> in Zeile 399. Zusätzlich wird das Ergebnis hier als </w:t>
      </w:r>
      <w:proofErr w:type="gramStart"/>
      <w:r w:rsidR="002F6F5C">
        <w:t>Integer</w:t>
      </w:r>
      <w:proofErr w:type="gramEnd"/>
      <w:r w:rsidR="002F6F5C">
        <w:t xml:space="preserve"> gecastet um einen, den Vorgaben der Faktoren entsprechenden, Wert zu erhalten. </w:t>
      </w:r>
    </w:p>
    <w:p w14:paraId="4E56B832" w14:textId="57A0772A" w:rsidR="00A75348" w:rsidRPr="00A75348" w:rsidRDefault="00A75348" w:rsidP="00A75348">
      <w:pPr>
        <w:pStyle w:val="HTMLVorformatiert"/>
        <w:shd w:val="clear" w:color="auto" w:fill="FFFFFF"/>
        <w:rPr>
          <w:rFonts w:ascii="Menlo" w:hAnsi="Menlo" w:cs="Menlo"/>
          <w:color w:val="000000"/>
        </w:rPr>
      </w:pPr>
      <w:r w:rsidRPr="00A75348">
        <w:rPr>
          <w:rFonts w:ascii="Menlo" w:hAnsi="Menlo" w:cs="Menlo"/>
          <w:b/>
          <w:bCs/>
          <w:color w:val="000000" w:themeColor="text1"/>
        </w:rPr>
        <w:t xml:space="preserve">Zeile 399: </w:t>
      </w:r>
      <w:r w:rsidRPr="00A75348">
        <w:rPr>
          <w:rFonts w:ascii="Menlo" w:hAnsi="Menlo" w:cs="Menlo"/>
          <w:b/>
          <w:bCs/>
          <w:color w:val="000000" w:themeColor="text1"/>
        </w:rPr>
        <w:br/>
      </w:r>
      <w:r w:rsidRPr="00A75348">
        <w:rPr>
          <w:rFonts w:ascii="Menlo" w:hAnsi="Menlo" w:cs="Menlo"/>
          <w:b/>
          <w:bCs/>
          <w:color w:val="660E7A"/>
        </w:rPr>
        <w:t xml:space="preserve">e2Correction </w:t>
      </w:r>
      <w:r w:rsidRPr="00A75348">
        <w:rPr>
          <w:rFonts w:ascii="Menlo" w:hAnsi="Menlo" w:cs="Menlo"/>
          <w:color w:val="000000"/>
        </w:rPr>
        <w:t>= (</w:t>
      </w:r>
      <w:proofErr w:type="spellStart"/>
      <w:r w:rsidRPr="00A75348">
        <w:rPr>
          <w:rFonts w:ascii="Menlo" w:hAnsi="Menlo" w:cs="Menlo"/>
          <w:b/>
          <w:bCs/>
          <w:color w:val="000080"/>
        </w:rPr>
        <w:t>int</w:t>
      </w:r>
      <w:proofErr w:type="spellEnd"/>
      <w:r w:rsidRPr="00A75348">
        <w:rPr>
          <w:rFonts w:ascii="Menlo" w:hAnsi="Menlo" w:cs="Menlo"/>
          <w:color w:val="000000"/>
        </w:rPr>
        <w:t>) (((</w:t>
      </w:r>
      <w:proofErr w:type="spellStart"/>
      <w:proofErr w:type="gramStart"/>
      <w:r w:rsidRPr="00A75348">
        <w:rPr>
          <w:rFonts w:ascii="Menlo" w:hAnsi="Menlo" w:cs="Menlo"/>
          <w:color w:val="000000"/>
        </w:rPr>
        <w:t>Math.</w:t>
      </w:r>
      <w:r w:rsidRPr="00A75348">
        <w:rPr>
          <w:rFonts w:ascii="Menlo" w:hAnsi="Menlo" w:cs="Menlo"/>
          <w:i/>
          <w:iCs/>
          <w:color w:val="000000"/>
        </w:rPr>
        <w:t>pow</w:t>
      </w:r>
      <w:proofErr w:type="spellEnd"/>
      <w:r w:rsidRPr="00A75348">
        <w:rPr>
          <w:rFonts w:ascii="Menlo" w:hAnsi="Menlo" w:cs="Menlo"/>
          <w:color w:val="000000"/>
        </w:rPr>
        <w:t>(</w:t>
      </w:r>
      <w:proofErr w:type="gramEnd"/>
      <w:r w:rsidRPr="00A75348">
        <w:rPr>
          <w:rFonts w:ascii="Menlo" w:hAnsi="Menlo" w:cs="Menlo"/>
          <w:color w:val="000000"/>
        </w:rPr>
        <w:t>(</w:t>
      </w:r>
      <w:proofErr w:type="spellStart"/>
      <w:r w:rsidRPr="00A75348">
        <w:rPr>
          <w:rFonts w:ascii="Menlo" w:hAnsi="Menlo" w:cs="Menlo"/>
          <w:color w:val="000000"/>
        </w:rPr>
        <w:t>realTime</w:t>
      </w:r>
      <w:proofErr w:type="spellEnd"/>
      <w:r w:rsidRPr="00A75348">
        <w:rPr>
          <w:rFonts w:ascii="Menlo" w:hAnsi="Menlo" w:cs="Menlo"/>
          <w:color w:val="000000"/>
        </w:rPr>
        <w:t xml:space="preserve"> / (</w:t>
      </w:r>
      <w:proofErr w:type="spellStart"/>
      <w:r w:rsidRPr="00A75348">
        <w:rPr>
          <w:rFonts w:ascii="Menlo" w:hAnsi="Menlo" w:cs="Menlo"/>
          <w:color w:val="000000"/>
        </w:rPr>
        <w:t>Math.</w:t>
      </w:r>
      <w:r w:rsidRPr="00A75348">
        <w:rPr>
          <w:rFonts w:ascii="Menlo" w:hAnsi="Menlo" w:cs="Menlo"/>
          <w:i/>
          <w:iCs/>
          <w:color w:val="000000"/>
        </w:rPr>
        <w:t>exp</w:t>
      </w:r>
      <w:proofErr w:type="spellEnd"/>
      <w:r w:rsidRPr="00A75348">
        <w:rPr>
          <w:rFonts w:ascii="Menlo" w:hAnsi="Menlo" w:cs="Menlo"/>
          <w:color w:val="000000"/>
        </w:rPr>
        <w:t>(</w:t>
      </w:r>
      <w:r w:rsidRPr="00A75348">
        <w:rPr>
          <w:rFonts w:ascii="Menlo" w:hAnsi="Menlo" w:cs="Menlo"/>
          <w:color w:val="0000FF"/>
        </w:rPr>
        <w:t>0</w:t>
      </w:r>
      <w:r w:rsidRPr="00A75348">
        <w:rPr>
          <w:rFonts w:ascii="Menlo" w:hAnsi="Menlo" w:cs="Menlo"/>
          <w:color w:val="000000"/>
        </w:rPr>
        <w:t xml:space="preserve">) * </w:t>
      </w:r>
      <w:proofErr w:type="spellStart"/>
      <w:r w:rsidRPr="00A75348">
        <w:rPr>
          <w:rFonts w:ascii="Menlo" w:hAnsi="Menlo" w:cs="Menlo"/>
          <w:b/>
          <w:bCs/>
          <w:color w:val="660E7A"/>
        </w:rPr>
        <w:t>jonesPersonNo</w:t>
      </w:r>
      <w:proofErr w:type="spellEnd"/>
      <w:r w:rsidRPr="00A75348">
        <w:rPr>
          <w:rFonts w:ascii="Menlo" w:hAnsi="Menlo" w:cs="Menlo"/>
          <w:color w:val="000000"/>
        </w:rPr>
        <w:t>)), (</w:t>
      </w:r>
      <w:r w:rsidRPr="00A75348">
        <w:rPr>
          <w:rFonts w:ascii="Menlo" w:hAnsi="Menlo" w:cs="Menlo"/>
          <w:color w:val="0000FF"/>
        </w:rPr>
        <w:t xml:space="preserve">1 </w:t>
      </w:r>
      <w:r w:rsidRPr="00A75348">
        <w:rPr>
          <w:rFonts w:ascii="Menlo" w:hAnsi="Menlo" w:cs="Menlo"/>
          <w:color w:val="000000"/>
        </w:rPr>
        <w:t xml:space="preserve">/ </w:t>
      </w:r>
      <w:r w:rsidRPr="00A75348">
        <w:rPr>
          <w:rFonts w:ascii="Menlo" w:hAnsi="Menlo" w:cs="Menlo"/>
          <w:color w:val="0000FF"/>
        </w:rPr>
        <w:t>0.4</w:t>
      </w:r>
      <w:r w:rsidRPr="00A75348">
        <w:rPr>
          <w:rFonts w:ascii="Menlo" w:hAnsi="Menlo" w:cs="Menlo"/>
          <w:color w:val="000000"/>
        </w:rPr>
        <w:t xml:space="preserve">)) / </w:t>
      </w:r>
      <w:r w:rsidRPr="00A75348">
        <w:rPr>
          <w:rFonts w:ascii="Menlo" w:hAnsi="Menlo" w:cs="Menlo"/>
          <w:b/>
          <w:bCs/>
          <w:color w:val="660E7A"/>
        </w:rPr>
        <w:t>e1Sum</w:t>
      </w:r>
      <w:r w:rsidRPr="00A75348">
        <w:rPr>
          <w:rFonts w:ascii="Menlo" w:hAnsi="Menlo" w:cs="Menlo"/>
          <w:color w:val="000000"/>
        </w:rPr>
        <w:t xml:space="preserve">) - </w:t>
      </w:r>
      <w:r w:rsidRPr="00A75348">
        <w:rPr>
          <w:rFonts w:ascii="Menlo" w:hAnsi="Menlo" w:cs="Menlo"/>
          <w:color w:val="0000FF"/>
        </w:rPr>
        <w:t>0.7</w:t>
      </w:r>
      <w:r w:rsidRPr="00A75348">
        <w:rPr>
          <w:rFonts w:ascii="Menlo" w:hAnsi="Menlo" w:cs="Menlo"/>
          <w:color w:val="000000"/>
        </w:rPr>
        <w:t xml:space="preserve">) * </w:t>
      </w:r>
      <w:r w:rsidRPr="00A75348">
        <w:rPr>
          <w:rFonts w:ascii="Menlo" w:hAnsi="Menlo" w:cs="Menlo"/>
          <w:color w:val="0000FF"/>
        </w:rPr>
        <w:t>100</w:t>
      </w:r>
      <w:r w:rsidRPr="00A75348">
        <w:rPr>
          <w:rFonts w:ascii="Menlo" w:hAnsi="Menlo" w:cs="Menlo"/>
          <w:color w:val="000000"/>
        </w:rPr>
        <w:t>);</w:t>
      </w:r>
    </w:p>
    <w:p w14:paraId="11837B9F" w14:textId="77777777" w:rsidR="00A75348" w:rsidRPr="00A75348" w:rsidRDefault="00A75348" w:rsidP="00A75348">
      <w:pPr>
        <w:pStyle w:val="HTMLVorformatiert"/>
        <w:shd w:val="clear" w:color="auto" w:fill="FFFFFF"/>
        <w:rPr>
          <w:rFonts w:ascii="Menlo" w:hAnsi="Menlo" w:cs="Menlo"/>
          <w:color w:val="000000"/>
        </w:rPr>
      </w:pPr>
    </w:p>
    <w:p w14:paraId="63428D73" w14:textId="4647E732" w:rsidR="00EA0BB1" w:rsidRDefault="008A2CCC" w:rsidP="00997643">
      <w:r>
        <w:rPr>
          <w:color w:val="000000" w:themeColor="text1"/>
        </w:rPr>
        <w:t>Die Berechnung dieses Werts</w:t>
      </w:r>
      <w:r w:rsidR="006A7D75">
        <w:rPr>
          <w:color w:val="000000" w:themeColor="text1"/>
        </w:rPr>
        <w:t xml:space="preserve"> </w:t>
      </w:r>
      <w:r>
        <w:rPr>
          <w:color w:val="000000" w:themeColor="text1"/>
        </w:rPr>
        <w:t xml:space="preserve">in calcE2Needed </w:t>
      </w:r>
      <w:r w:rsidR="006A7D75">
        <w:rPr>
          <w:color w:val="000000" w:themeColor="text1"/>
        </w:rPr>
        <w:t xml:space="preserve">beruht auf der Implementierung einer mathematischen Umformung. Da die </w:t>
      </w:r>
      <w:proofErr w:type="gramStart"/>
      <w:r w:rsidR="006A7D75">
        <w:rPr>
          <w:color w:val="000000" w:themeColor="text1"/>
        </w:rPr>
        <w:t>Math.log</w:t>
      </w:r>
      <w:r w:rsidR="00B16E80">
        <w:rPr>
          <w:color w:val="000000" w:themeColor="text1"/>
        </w:rPr>
        <w:t>(</w:t>
      </w:r>
      <w:proofErr w:type="gramEnd"/>
      <w:r w:rsidR="00B16E80">
        <w:rPr>
          <w:color w:val="000000" w:themeColor="text1"/>
        </w:rPr>
        <w:t>)-</w:t>
      </w:r>
      <w:r w:rsidR="006A7D75">
        <w:rPr>
          <w:color w:val="000000" w:themeColor="text1"/>
        </w:rPr>
        <w:t xml:space="preserve"> sowie die </w:t>
      </w:r>
      <w:proofErr w:type="spellStart"/>
      <w:r w:rsidR="00B16E80">
        <w:rPr>
          <w:color w:val="000000" w:themeColor="text1"/>
        </w:rPr>
        <w:t>Math.exp</w:t>
      </w:r>
      <w:proofErr w:type="spellEnd"/>
      <w:r w:rsidR="00B16E80">
        <w:rPr>
          <w:color w:val="000000" w:themeColor="text1"/>
        </w:rPr>
        <w:t xml:space="preserve">()-Funktionen als korrekt angenommen werden können, </w:t>
      </w:r>
      <w:commentRangeStart w:id="37"/>
      <w:r w:rsidR="00B16E80">
        <w:rPr>
          <w:color w:val="000000" w:themeColor="text1"/>
        </w:rPr>
        <w:t xml:space="preserve">wird dieser Teil der Berechnung als korrekt angenommen. </w:t>
      </w:r>
      <w:commentRangeEnd w:id="37"/>
      <w:r w:rsidR="004A3694">
        <w:rPr>
          <w:rStyle w:val="Kommentarzeichen"/>
        </w:rPr>
        <w:commentReference w:id="37"/>
      </w:r>
      <w:r w:rsidR="00DD3405">
        <w:t>Sobald die notwendige Korrektur in Form der angepassten Summe der Einflussfaktoren E2 berechnet wurde</w:t>
      </w:r>
      <w:r w:rsidR="00F570D9">
        <w:t xml:space="preserve"> (</w:t>
      </w:r>
      <w:r w:rsidR="007206B9" w:rsidRPr="007206B9">
        <w:t>M_PROJECTDATA_FUNCTIONPOINTESTIMATION</w:t>
      </w:r>
      <w:r w:rsidR="007206B9">
        <w:t>.e2Correction</w:t>
      </w:r>
      <w:r w:rsidR="00F570D9">
        <w:t>)</w:t>
      </w:r>
      <w:r w:rsidR="00921D64">
        <w:t>,</w:t>
      </w:r>
      <w:r w:rsidR="00DD3405">
        <w:t xml:space="preserve"> folgt, wenn vom Nutzer</w:t>
      </w:r>
      <w:r w:rsidR="007206B9">
        <w:t xml:space="preserve"> der Knopf „</w:t>
      </w:r>
      <w:r w:rsidR="00BF585D">
        <w:t>Automatisch anpassen</w:t>
      </w:r>
      <w:r w:rsidR="007206B9">
        <w:t>“</w:t>
      </w:r>
      <w:r w:rsidR="00BF585D">
        <w:t xml:space="preserve"> im Tab Berechnung oder Einflussfaktoren</w:t>
      </w:r>
      <w:r w:rsidR="00117B70">
        <w:t xml:space="preserve"> gedrückt wird, die automatische Anpassung.</w:t>
      </w:r>
      <w:r w:rsidR="00DD3405">
        <w:t xml:space="preserve"> </w:t>
      </w:r>
      <w:r w:rsidR="00EA0BB1">
        <w:t xml:space="preserve">In der Klasse C_EFFORT sind hierfür die </w:t>
      </w:r>
      <w:r w:rsidR="004A3694">
        <w:t xml:space="preserve">folgenden </w:t>
      </w:r>
      <w:r w:rsidR="00EA0BB1">
        <w:t>drei Methoden</w:t>
      </w:r>
      <w:r w:rsidR="00117B70">
        <w:t xml:space="preserve"> implementiert</w:t>
      </w:r>
      <w:r w:rsidR="00EA0BB1">
        <w:t>:</w:t>
      </w:r>
    </w:p>
    <w:p w14:paraId="6675B520" w14:textId="77777777" w:rsidR="00EA0BB1" w:rsidRPr="004A3694" w:rsidRDefault="00EA0BB1" w:rsidP="00EA0BB1">
      <w:pPr>
        <w:pStyle w:val="Listenabsatz"/>
        <w:numPr>
          <w:ilvl w:val="0"/>
          <w:numId w:val="12"/>
        </w:numPr>
        <w:rPr>
          <w:i/>
          <w:iCs/>
        </w:rPr>
      </w:pPr>
      <w:proofErr w:type="spellStart"/>
      <w:proofErr w:type="gramStart"/>
      <w:r w:rsidRPr="004A3694">
        <w:rPr>
          <w:i/>
          <w:iCs/>
        </w:rPr>
        <w:t>notifyAdjustFactors</w:t>
      </w:r>
      <w:proofErr w:type="spellEnd"/>
      <w:r w:rsidRPr="004A3694">
        <w:rPr>
          <w:i/>
          <w:iCs/>
        </w:rPr>
        <w:t>(</w:t>
      </w:r>
      <w:proofErr w:type="gramEnd"/>
      <w:r w:rsidRPr="004A3694">
        <w:rPr>
          <w:i/>
          <w:iCs/>
        </w:rPr>
        <w:t>)</w:t>
      </w:r>
    </w:p>
    <w:p w14:paraId="39163751" w14:textId="2EE548A3" w:rsidR="00997643" w:rsidRPr="004A3694" w:rsidRDefault="00EA0BB1" w:rsidP="00EA0BB1">
      <w:pPr>
        <w:pStyle w:val="Listenabsatz"/>
        <w:numPr>
          <w:ilvl w:val="0"/>
          <w:numId w:val="12"/>
        </w:numPr>
        <w:rPr>
          <w:i/>
          <w:iCs/>
        </w:rPr>
      </w:pPr>
      <w:proofErr w:type="spellStart"/>
      <w:proofErr w:type="gramStart"/>
      <w:r w:rsidRPr="004A3694">
        <w:rPr>
          <w:i/>
          <w:iCs/>
        </w:rPr>
        <w:t>increaseFactors</w:t>
      </w:r>
      <w:proofErr w:type="spellEnd"/>
      <w:r w:rsidRPr="004A3694">
        <w:rPr>
          <w:i/>
          <w:iCs/>
        </w:rPr>
        <w:t>(</w:t>
      </w:r>
      <w:proofErr w:type="gramEnd"/>
      <w:r w:rsidRPr="004A3694">
        <w:rPr>
          <w:i/>
          <w:iCs/>
        </w:rPr>
        <w:t>)</w:t>
      </w:r>
    </w:p>
    <w:p w14:paraId="2D206CF5" w14:textId="3F889537" w:rsidR="00EA0BB1" w:rsidRPr="004A3694" w:rsidRDefault="00EA0BB1" w:rsidP="00EA0BB1">
      <w:pPr>
        <w:pStyle w:val="Listenabsatz"/>
        <w:numPr>
          <w:ilvl w:val="0"/>
          <w:numId w:val="12"/>
        </w:numPr>
        <w:rPr>
          <w:i/>
          <w:iCs/>
        </w:rPr>
      </w:pPr>
      <w:proofErr w:type="spellStart"/>
      <w:proofErr w:type="gramStart"/>
      <w:r w:rsidRPr="004A3694">
        <w:rPr>
          <w:i/>
          <w:iCs/>
        </w:rPr>
        <w:t>decreaseFactors</w:t>
      </w:r>
      <w:proofErr w:type="spellEnd"/>
      <w:r w:rsidRPr="004A3694">
        <w:rPr>
          <w:i/>
          <w:iCs/>
        </w:rPr>
        <w:t>(</w:t>
      </w:r>
      <w:proofErr w:type="gramEnd"/>
      <w:r w:rsidRPr="004A3694">
        <w:rPr>
          <w:i/>
          <w:iCs/>
        </w:rPr>
        <w:t>)</w:t>
      </w:r>
    </w:p>
    <w:p w14:paraId="3306DCC5" w14:textId="77777777" w:rsidR="007857F1" w:rsidRDefault="007857F1">
      <w:pPr>
        <w:rPr>
          <w:rFonts w:ascii="Arial" w:eastAsiaTheme="majorEastAsia" w:hAnsi="Arial" w:cs="Arial"/>
          <w:sz w:val="28"/>
        </w:rPr>
      </w:pPr>
      <w:bookmarkStart w:id="38" w:name="_Toc42861431"/>
      <w:r>
        <w:rPr>
          <w:rFonts w:ascii="Arial" w:hAnsi="Arial" w:cs="Arial"/>
          <w:sz w:val="28"/>
        </w:rPr>
        <w:br w:type="page"/>
      </w:r>
    </w:p>
    <w:p w14:paraId="5440FCB9" w14:textId="202E8090" w:rsidR="00BF3849" w:rsidRPr="00482442" w:rsidRDefault="00BF3849" w:rsidP="0048244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notifyAdjust</w:t>
      </w:r>
      <w:r w:rsidR="00482442" w:rsidRPr="00482442">
        <w:rPr>
          <w:rFonts w:ascii="Arial" w:hAnsi="Arial" w:cs="Arial"/>
          <w:color w:val="auto"/>
          <w:sz w:val="28"/>
          <w:szCs w:val="22"/>
        </w:rPr>
        <w:t>Factors</w:t>
      </w:r>
      <w:proofErr w:type="spellEnd"/>
      <w:r w:rsidR="00482442" w:rsidRPr="00482442">
        <w:rPr>
          <w:rFonts w:ascii="Arial" w:hAnsi="Arial" w:cs="Arial"/>
          <w:color w:val="auto"/>
          <w:sz w:val="28"/>
          <w:szCs w:val="22"/>
        </w:rPr>
        <w:t>(</w:t>
      </w:r>
      <w:proofErr w:type="gramEnd"/>
      <w:r w:rsidR="00482442" w:rsidRPr="00482442">
        <w:rPr>
          <w:rFonts w:ascii="Arial" w:hAnsi="Arial" w:cs="Arial"/>
          <w:color w:val="auto"/>
          <w:sz w:val="28"/>
          <w:szCs w:val="22"/>
        </w:rPr>
        <w:t>)</w:t>
      </w:r>
      <w:bookmarkEnd w:id="38"/>
    </w:p>
    <w:p w14:paraId="75D13273" w14:textId="5B7F71DB" w:rsidR="00EA0BB1" w:rsidRDefault="00EA0BB1" w:rsidP="00EA0BB1">
      <w:r>
        <w:t xml:space="preserve">In der Methode </w:t>
      </w:r>
      <w:proofErr w:type="spellStart"/>
      <w:proofErr w:type="gramStart"/>
      <w:r w:rsidRPr="004A3694">
        <w:rPr>
          <w:i/>
          <w:iCs/>
        </w:rPr>
        <w:t>notifyAdjustFactors</w:t>
      </w:r>
      <w:proofErr w:type="spellEnd"/>
      <w:r w:rsidRPr="004A3694">
        <w:rPr>
          <w:i/>
          <w:iCs/>
        </w:rPr>
        <w:t>(</w:t>
      </w:r>
      <w:proofErr w:type="gramEnd"/>
      <w:r w:rsidRPr="004A3694">
        <w:rPr>
          <w:i/>
          <w:iCs/>
        </w:rPr>
        <w:t>)</w:t>
      </w:r>
      <w:r>
        <w:t xml:space="preserve"> wird evaluiert ob und in welchem Umfang die Faktoren </w:t>
      </w:r>
      <w:r w:rsidR="00523DB6">
        <w:t xml:space="preserve">geändert werden müssen, sowie ob eine reine Änderung der Faktoren überhaupt die tatsächliche Dauer des Projekts ergeben kann. Über die Faktoren </w:t>
      </w:r>
      <w:r w:rsidR="00117B70">
        <w:t xml:space="preserve">kann die Projektdauer maximal um </w:t>
      </w:r>
      <w:r w:rsidR="00EB0C60">
        <w:t xml:space="preserve">± 30 % verändert werden. </w:t>
      </w:r>
      <w:r w:rsidR="00B1232A">
        <w:t xml:space="preserve">In der Methode </w:t>
      </w:r>
      <w:proofErr w:type="spellStart"/>
      <w:proofErr w:type="gramStart"/>
      <w:r w:rsidR="00B1232A" w:rsidRPr="00A942B9">
        <w:rPr>
          <w:i/>
          <w:iCs/>
        </w:rPr>
        <w:t>notifyAdjustFactors</w:t>
      </w:r>
      <w:proofErr w:type="spellEnd"/>
      <w:r w:rsidR="00B1232A" w:rsidRPr="00A942B9">
        <w:rPr>
          <w:i/>
          <w:iCs/>
        </w:rPr>
        <w:t>(</w:t>
      </w:r>
      <w:proofErr w:type="gramEnd"/>
      <w:r w:rsidR="00B1232A" w:rsidRPr="00A942B9">
        <w:rPr>
          <w:i/>
          <w:iCs/>
        </w:rPr>
        <w:t>)</w:t>
      </w:r>
      <w:r w:rsidR="00B1232A">
        <w:t xml:space="preserve"> wird zur Entscheidung ob und in welchem Umfang die Faktoren geändert werden</w:t>
      </w:r>
      <w:r w:rsidR="00A942B9">
        <w:t xml:space="preserve"> </w:t>
      </w:r>
      <w:r w:rsidR="00B1232A">
        <w:t xml:space="preserve">eine Fehlervariable als Differenz aus </w:t>
      </w:r>
      <w:r w:rsidR="00B1232A" w:rsidRPr="00A942B9">
        <w:rPr>
          <w:i/>
          <w:iCs/>
        </w:rPr>
        <w:t>e2Sum</w:t>
      </w:r>
      <w:r w:rsidR="00B1232A" w:rsidRPr="00DB02A7">
        <w:t xml:space="preserve"> </w:t>
      </w:r>
      <w:r w:rsidR="00DB02A7" w:rsidRPr="00DB02A7">
        <w:t>und</w:t>
      </w:r>
      <w:r w:rsidR="00B1232A" w:rsidRPr="00DB02A7">
        <w:t xml:space="preserve"> </w:t>
      </w:r>
      <w:r w:rsidR="00B1232A" w:rsidRPr="00A942B9">
        <w:rPr>
          <w:i/>
          <w:iCs/>
        </w:rPr>
        <w:t>e2</w:t>
      </w:r>
      <w:r w:rsidR="007D2F46" w:rsidRPr="00A942B9">
        <w:rPr>
          <w:i/>
          <w:iCs/>
        </w:rPr>
        <w:t>Correction</w:t>
      </w:r>
      <w:r w:rsidR="00351B6D">
        <w:t xml:space="preserve"> </w:t>
      </w:r>
      <w:r w:rsidR="00B1232A">
        <w:t>berechnet</w:t>
      </w:r>
      <w:r w:rsidR="00351B6D">
        <w:t>.</w:t>
      </w:r>
      <w:r w:rsidR="00B1232A">
        <w:t xml:space="preserve"> (</w:t>
      </w:r>
      <w:r w:rsidR="00B1232A" w:rsidRPr="00DB02A7">
        <w:rPr>
          <w:i/>
          <w:iCs/>
        </w:rPr>
        <w:t>e2Failure</w:t>
      </w:r>
      <w:r w:rsidR="00B1232A">
        <w:t xml:space="preserve">) </w:t>
      </w:r>
      <w:r w:rsidR="00EB0C60">
        <w:t xml:space="preserve">Aus diesen Informationen </w:t>
      </w:r>
      <w:r w:rsidR="00351B6D">
        <w:t xml:space="preserve">kann es </w:t>
      </w:r>
      <w:r w:rsidR="00EB0C60">
        <w:t>logisch</w:t>
      </w:r>
      <w:r w:rsidR="00351B6D">
        <w:t xml:space="preserve"> zu</w:t>
      </w:r>
      <w:r w:rsidR="00EB0C60">
        <w:t xml:space="preserve"> </w:t>
      </w:r>
      <w:r w:rsidR="008C2801">
        <w:t xml:space="preserve">3 </w:t>
      </w:r>
      <w:r w:rsidR="00351B6D">
        <w:t>Fällen kommen, welche weiter in insgesamt 5 Äquivalenzklassen aufgeteilt werden können</w:t>
      </w:r>
      <w:r w:rsidR="00EB0C60">
        <w:t>:</w:t>
      </w:r>
    </w:p>
    <w:p w14:paraId="044FF354" w14:textId="44857406" w:rsidR="008C2801" w:rsidRPr="00AB6A29" w:rsidRDefault="008C2801" w:rsidP="008C2801">
      <w:pPr>
        <w:pStyle w:val="Listenabsatz"/>
        <w:numPr>
          <w:ilvl w:val="0"/>
          <w:numId w:val="13"/>
        </w:numPr>
        <w:rPr>
          <w:b/>
          <w:bCs/>
        </w:rPr>
      </w:pPr>
      <w:r w:rsidRPr="00AB6A29">
        <w:rPr>
          <w:b/>
          <w:bCs/>
        </w:rPr>
        <w:t>e2Failure &gt; 0</w:t>
      </w:r>
    </w:p>
    <w:p w14:paraId="4EC0E19F" w14:textId="4D26F213" w:rsidR="00642172" w:rsidRPr="00AB6A29" w:rsidRDefault="00CF0F82" w:rsidP="00642172">
      <w:pPr>
        <w:pStyle w:val="Listenabsatz"/>
        <w:numPr>
          <w:ilvl w:val="1"/>
          <w:numId w:val="13"/>
        </w:numPr>
        <w:rPr>
          <w:b/>
          <w:bCs/>
        </w:rPr>
      </w:pPr>
      <w:r w:rsidRPr="00AB6A29">
        <w:rPr>
          <w:b/>
          <w:bCs/>
        </w:rPr>
        <w:t>e2Sum - e2Failure &gt;= 0</w:t>
      </w:r>
    </w:p>
    <w:p w14:paraId="6A2197CB" w14:textId="5D987CA2" w:rsidR="008255C2" w:rsidRDefault="000028A2" w:rsidP="008255C2">
      <w:pPr>
        <w:ind w:left="1440"/>
      </w:pPr>
      <w:r>
        <w:t xml:space="preserve">→ </w:t>
      </w:r>
      <w:r w:rsidRPr="006A4EBC">
        <w:rPr>
          <w:i/>
          <w:iCs/>
        </w:rPr>
        <w:t>e2Sum</w:t>
      </w:r>
      <w:r>
        <w:t xml:space="preserve"> kann und sollte reduziert werden, die Methode </w:t>
      </w:r>
      <w:proofErr w:type="spellStart"/>
      <w:proofErr w:type="gramStart"/>
      <w:r w:rsidR="006A3D16" w:rsidRPr="003405F4">
        <w:rPr>
          <w:i/>
          <w:iCs/>
        </w:rPr>
        <w:t>decreaseFactors</w:t>
      </w:r>
      <w:proofErr w:type="spellEnd"/>
      <w:r w:rsidR="006A3D16" w:rsidRPr="003405F4">
        <w:rPr>
          <w:i/>
          <w:iCs/>
        </w:rPr>
        <w:t>(</w:t>
      </w:r>
      <w:proofErr w:type="gramEnd"/>
      <w:r w:rsidR="006A3D16" w:rsidRPr="003405F4">
        <w:rPr>
          <w:i/>
          <w:iCs/>
        </w:rPr>
        <w:t>)</w:t>
      </w:r>
      <w:r w:rsidR="006A3D16">
        <w:t xml:space="preserve"> </w:t>
      </w:r>
      <w:r w:rsidR="00386001">
        <w:t xml:space="preserve">wird </w:t>
      </w:r>
      <w:r w:rsidR="006A3D16">
        <w:t xml:space="preserve">mit dem Wert </w:t>
      </w:r>
      <w:proofErr w:type="spellStart"/>
      <w:r w:rsidR="006A3D16" w:rsidRPr="003405F4">
        <w:rPr>
          <w:i/>
          <w:iCs/>
        </w:rPr>
        <w:t>Math.abs</w:t>
      </w:r>
      <w:proofErr w:type="spellEnd"/>
      <w:r w:rsidR="006A3D16" w:rsidRPr="003405F4">
        <w:rPr>
          <w:i/>
          <w:iCs/>
        </w:rPr>
        <w:t>(e2Failure)</w:t>
      </w:r>
      <w:r w:rsidR="006A3D16">
        <w:t xml:space="preserve"> aufgerufen</w:t>
      </w:r>
      <w:r w:rsidR="00386001">
        <w:t xml:space="preserve"> und der </w:t>
      </w:r>
      <w:proofErr w:type="spellStart"/>
      <w:r w:rsidR="00386001" w:rsidRPr="00193BF1">
        <w:rPr>
          <w:i/>
          <w:iCs/>
        </w:rPr>
        <w:t>output</w:t>
      </w:r>
      <w:proofErr w:type="spellEnd"/>
      <w:r w:rsidR="00386001">
        <w:t>-String auf „</w:t>
      </w:r>
      <w:r w:rsidR="00386001" w:rsidRPr="00386001">
        <w:t xml:space="preserve">e2Sum </w:t>
      </w:r>
      <w:proofErr w:type="spellStart"/>
      <w:r w:rsidR="00386001" w:rsidRPr="00386001">
        <w:t>needs</w:t>
      </w:r>
      <w:proofErr w:type="spellEnd"/>
      <w:r w:rsidR="00386001" w:rsidRPr="00386001">
        <w:t xml:space="preserve"> </w:t>
      </w:r>
      <w:proofErr w:type="spellStart"/>
      <w:r w:rsidR="00386001" w:rsidRPr="00386001">
        <w:t>to</w:t>
      </w:r>
      <w:proofErr w:type="spellEnd"/>
      <w:r w:rsidR="00386001" w:rsidRPr="00386001">
        <w:t xml:space="preserve"> </w:t>
      </w:r>
      <w:proofErr w:type="spellStart"/>
      <w:r w:rsidR="00386001" w:rsidRPr="00386001">
        <w:t>be</w:t>
      </w:r>
      <w:proofErr w:type="spellEnd"/>
      <w:r w:rsidR="00386001" w:rsidRPr="00386001">
        <w:t xml:space="preserve"> </w:t>
      </w:r>
      <w:proofErr w:type="spellStart"/>
      <w:r w:rsidR="00386001" w:rsidRPr="00386001">
        <w:t>decreased</w:t>
      </w:r>
      <w:proofErr w:type="spellEnd"/>
      <w:r w:rsidR="00386001" w:rsidRPr="00386001">
        <w:t xml:space="preserve"> - </w:t>
      </w:r>
      <w:proofErr w:type="spellStart"/>
      <w:r w:rsidR="00386001" w:rsidRPr="00386001">
        <w:t>Corrected</w:t>
      </w:r>
      <w:proofErr w:type="spellEnd"/>
      <w:r w:rsidR="00386001" w:rsidRPr="00386001">
        <w:t xml:space="preserve"> </w:t>
      </w:r>
      <w:proofErr w:type="spellStart"/>
      <w:r w:rsidR="00386001" w:rsidRPr="00386001">
        <w:t>factors</w:t>
      </w:r>
      <w:proofErr w:type="spellEnd"/>
      <w:r w:rsidR="00386001">
        <w:t>“ gesetzt</w:t>
      </w:r>
    </w:p>
    <w:p w14:paraId="3DF2372E" w14:textId="6E315B32" w:rsidR="00394843" w:rsidRDefault="00EF483F" w:rsidP="00EF483F">
      <w:pPr>
        <w:ind w:left="1416"/>
      </w:pPr>
      <w:r>
        <w:t xml:space="preserve">→ </w:t>
      </w:r>
      <w:r w:rsidRPr="00EF483F">
        <w:rPr>
          <w:b/>
          <w:bCs/>
        </w:rPr>
        <w:t>gewählte Werte im Model</w:t>
      </w:r>
      <w:r>
        <w:t xml:space="preserve">: </w:t>
      </w:r>
      <w:proofErr w:type="spellStart"/>
      <w:r w:rsidRPr="003405F4">
        <w:rPr>
          <w:i/>
          <w:iCs/>
        </w:rPr>
        <w:t>int</w:t>
      </w:r>
      <w:proofErr w:type="spellEnd"/>
      <w:r w:rsidRPr="003405F4">
        <w:rPr>
          <w:i/>
          <w:iCs/>
        </w:rPr>
        <w:t xml:space="preserve"> e2Sum = 10; </w:t>
      </w:r>
      <w:proofErr w:type="spellStart"/>
      <w:r w:rsidRPr="003405F4">
        <w:rPr>
          <w:i/>
          <w:iCs/>
        </w:rPr>
        <w:t>int</w:t>
      </w:r>
      <w:proofErr w:type="spellEnd"/>
      <w:r w:rsidRPr="003405F4">
        <w:rPr>
          <w:i/>
          <w:iCs/>
        </w:rPr>
        <w:t xml:space="preserve"> e2Correction = </w:t>
      </w:r>
      <w:r w:rsidR="00531EF7" w:rsidRPr="003405F4">
        <w:rPr>
          <w:i/>
          <w:iCs/>
        </w:rPr>
        <w:t>5</w:t>
      </w:r>
      <w:r w:rsidRPr="003405F4">
        <w:rPr>
          <w:i/>
          <w:iCs/>
        </w:rPr>
        <w:t>;</w:t>
      </w:r>
    </w:p>
    <w:p w14:paraId="03E68EC9" w14:textId="414A8421" w:rsidR="002A447F" w:rsidRPr="00E455C8" w:rsidRDefault="002A447F" w:rsidP="00642172">
      <w:pPr>
        <w:pStyle w:val="Listenabsatz"/>
        <w:numPr>
          <w:ilvl w:val="1"/>
          <w:numId w:val="13"/>
        </w:numPr>
        <w:rPr>
          <w:b/>
          <w:bCs/>
        </w:rPr>
      </w:pPr>
      <w:r w:rsidRPr="00E455C8">
        <w:rPr>
          <w:b/>
          <w:bCs/>
        </w:rPr>
        <w:t xml:space="preserve">e2Sum - e2Failure </w:t>
      </w:r>
      <w:r w:rsidR="00507F7B" w:rsidRPr="00E455C8">
        <w:rPr>
          <w:b/>
          <w:bCs/>
        </w:rPr>
        <w:t>&lt;</w:t>
      </w:r>
      <w:r w:rsidRPr="00E455C8">
        <w:rPr>
          <w:b/>
          <w:bCs/>
        </w:rPr>
        <w:t xml:space="preserve"> 0</w:t>
      </w:r>
    </w:p>
    <w:p w14:paraId="62BBC838" w14:textId="0194636B" w:rsidR="00AB6A29" w:rsidRDefault="00E455C8" w:rsidP="00187E0A">
      <w:pPr>
        <w:ind w:left="1440"/>
      </w:pPr>
      <w:r>
        <w:t xml:space="preserve">→ </w:t>
      </w:r>
      <w:r w:rsidR="00187E0A" w:rsidRPr="006A4EBC">
        <w:rPr>
          <w:i/>
          <w:iCs/>
        </w:rPr>
        <w:t>e2Sum</w:t>
      </w:r>
      <w:r w:rsidR="00187E0A">
        <w:t xml:space="preserve"> sollte eigentlich reduziert werden, selbst die maximale Reduktion ergibt jedoch nicht d</w:t>
      </w:r>
      <w:r w:rsidR="00400C9C">
        <w:t xml:space="preserve">en tatsächlichen Aufwand, deshalb wird </w:t>
      </w:r>
      <w:r w:rsidR="00187E0A">
        <w:t xml:space="preserve">der </w:t>
      </w:r>
      <w:proofErr w:type="spellStart"/>
      <w:r w:rsidR="00187E0A" w:rsidRPr="00193BF1">
        <w:rPr>
          <w:i/>
          <w:iCs/>
        </w:rPr>
        <w:t>output</w:t>
      </w:r>
      <w:proofErr w:type="spellEnd"/>
      <w:r w:rsidR="00187E0A">
        <w:t>-String auf „</w:t>
      </w:r>
      <w:r w:rsidR="00187E0A" w:rsidRPr="00386001">
        <w:t xml:space="preserve">e2Sum </w:t>
      </w:r>
      <w:proofErr w:type="spellStart"/>
      <w:r w:rsidR="00187E0A" w:rsidRPr="00386001">
        <w:t>needs</w:t>
      </w:r>
      <w:proofErr w:type="spellEnd"/>
      <w:r w:rsidR="00187E0A" w:rsidRPr="00386001">
        <w:t xml:space="preserve"> </w:t>
      </w:r>
      <w:proofErr w:type="spellStart"/>
      <w:r w:rsidR="00187E0A" w:rsidRPr="00386001">
        <w:t>to</w:t>
      </w:r>
      <w:proofErr w:type="spellEnd"/>
      <w:r w:rsidR="00187E0A" w:rsidRPr="00386001">
        <w:t xml:space="preserve"> </w:t>
      </w:r>
      <w:proofErr w:type="spellStart"/>
      <w:r w:rsidR="00187E0A" w:rsidRPr="00386001">
        <w:t>be</w:t>
      </w:r>
      <w:proofErr w:type="spellEnd"/>
      <w:r w:rsidR="00187E0A" w:rsidRPr="00386001">
        <w:t xml:space="preserve"> </w:t>
      </w:r>
      <w:proofErr w:type="spellStart"/>
      <w:r w:rsidR="00187E0A" w:rsidRPr="00386001">
        <w:t>decreased</w:t>
      </w:r>
      <w:proofErr w:type="spellEnd"/>
      <w:r w:rsidR="00187E0A"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187E0A">
        <w:t>“ gesetzt</w:t>
      </w:r>
    </w:p>
    <w:p w14:paraId="34B6B60C" w14:textId="23108E43"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10; </w:t>
      </w:r>
      <w:proofErr w:type="spellStart"/>
      <w:r w:rsidRPr="00193BF1">
        <w:rPr>
          <w:i/>
          <w:iCs/>
        </w:rPr>
        <w:t>int</w:t>
      </w:r>
      <w:proofErr w:type="spellEnd"/>
      <w:r w:rsidRPr="00193BF1">
        <w:rPr>
          <w:i/>
          <w:iCs/>
        </w:rPr>
        <w:t xml:space="preserve"> e2Correction = </w:t>
      </w:r>
      <w:r w:rsidR="007968ED" w:rsidRPr="00193BF1">
        <w:rPr>
          <w:i/>
          <w:iCs/>
        </w:rPr>
        <w:t>-</w:t>
      </w:r>
      <w:r w:rsidRPr="00193BF1">
        <w:rPr>
          <w:i/>
          <w:iCs/>
        </w:rPr>
        <w:t>10;</w:t>
      </w:r>
    </w:p>
    <w:p w14:paraId="70ADB363" w14:textId="6D5E0974" w:rsidR="008C2801" w:rsidRPr="00AB6A29" w:rsidRDefault="008C2801" w:rsidP="008C2801">
      <w:pPr>
        <w:pStyle w:val="Listenabsatz"/>
        <w:numPr>
          <w:ilvl w:val="0"/>
          <w:numId w:val="13"/>
        </w:numPr>
        <w:rPr>
          <w:b/>
          <w:bCs/>
        </w:rPr>
      </w:pPr>
      <w:r w:rsidRPr="00AB6A29">
        <w:rPr>
          <w:b/>
          <w:bCs/>
        </w:rPr>
        <w:t>e2Failure</w:t>
      </w:r>
      <w:r w:rsidR="00351B6D" w:rsidRPr="00AB6A29">
        <w:rPr>
          <w:b/>
          <w:bCs/>
        </w:rPr>
        <w:t xml:space="preserve"> &lt; 0</w:t>
      </w:r>
    </w:p>
    <w:p w14:paraId="4B9D9942" w14:textId="3CE61685" w:rsidR="0093748F" w:rsidRPr="00AB6A29"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(e2Failure) &lt;= 60</w:t>
      </w:r>
    </w:p>
    <w:p w14:paraId="61FAC0D5" w14:textId="757A0F19" w:rsidR="00386001" w:rsidRDefault="00AB6A29" w:rsidP="00AB6A29">
      <w:pPr>
        <w:ind w:left="1440"/>
      </w:pPr>
      <w:r>
        <w:t xml:space="preserve">→ </w:t>
      </w:r>
      <w:r w:rsidRPr="0051697E">
        <w:rPr>
          <w:i/>
          <w:iCs/>
        </w:rPr>
        <w:t>e2Sum</w:t>
      </w:r>
      <w:r>
        <w:t xml:space="preserve"> kann und sollte erhöht werden, die Methode </w:t>
      </w:r>
      <w:proofErr w:type="spellStart"/>
      <w:proofErr w:type="gramStart"/>
      <w:r>
        <w:t>in</w:t>
      </w:r>
      <w:r w:rsidRPr="006A3D16">
        <w:t>creaseFactors</w:t>
      </w:r>
      <w:proofErr w:type="spellEnd"/>
      <w:r w:rsidRPr="006A3D16">
        <w:t>(</w:t>
      </w:r>
      <w:proofErr w:type="gramEnd"/>
      <w:r>
        <w:t xml:space="preserve">) wird mit dem Wert </w:t>
      </w:r>
      <w:proofErr w:type="spellStart"/>
      <w:r w:rsidRPr="00193BF1">
        <w:rPr>
          <w:i/>
          <w:iCs/>
        </w:rPr>
        <w:t>Math.abs</w:t>
      </w:r>
      <w:proofErr w:type="spellEnd"/>
      <w:r w:rsidRPr="00193BF1">
        <w:rPr>
          <w:i/>
          <w:iCs/>
        </w:rPr>
        <w:t>(e2Failure)</w:t>
      </w:r>
      <w:r>
        <w:t xml:space="preserve"> aufgerufen und der </w:t>
      </w:r>
      <w:proofErr w:type="spellStart"/>
      <w:r w:rsidRPr="00193BF1">
        <w:rPr>
          <w:i/>
          <w:iCs/>
        </w:rPr>
        <w:t>output</w:t>
      </w:r>
      <w:proofErr w:type="spellEnd"/>
      <w:r>
        <w:t>-String auf „</w:t>
      </w:r>
      <w:r w:rsidRPr="00386001">
        <w:t xml:space="preserve">e2Sum </w:t>
      </w:r>
      <w:proofErr w:type="spellStart"/>
      <w:r w:rsidRPr="00386001">
        <w:t>needs</w:t>
      </w:r>
      <w:proofErr w:type="spellEnd"/>
      <w:r w:rsidRPr="00386001">
        <w:t xml:space="preserve"> </w:t>
      </w:r>
      <w:proofErr w:type="spellStart"/>
      <w:r w:rsidRPr="00386001">
        <w:t>to</w:t>
      </w:r>
      <w:proofErr w:type="spellEnd"/>
      <w:r w:rsidRPr="00386001">
        <w:t xml:space="preserve"> </w:t>
      </w:r>
      <w:proofErr w:type="spellStart"/>
      <w:r w:rsidRPr="00386001">
        <w:t>be</w:t>
      </w:r>
      <w:proofErr w:type="spellEnd"/>
      <w:r w:rsidRPr="00386001">
        <w:t xml:space="preserve"> </w:t>
      </w:r>
      <w:proofErr w:type="spellStart"/>
      <w:r>
        <w:t>in</w:t>
      </w:r>
      <w:r w:rsidRPr="00386001">
        <w:t>creased</w:t>
      </w:r>
      <w:proofErr w:type="spellEnd"/>
      <w:r w:rsidRPr="00386001">
        <w:t xml:space="preserve"> - </w:t>
      </w:r>
      <w:proofErr w:type="spellStart"/>
      <w:r w:rsidRPr="00386001">
        <w:t>Corrected</w:t>
      </w:r>
      <w:proofErr w:type="spellEnd"/>
      <w:r w:rsidRPr="00386001">
        <w:t xml:space="preserve"> </w:t>
      </w:r>
      <w:proofErr w:type="spellStart"/>
      <w:r w:rsidRPr="00386001">
        <w:t>factors</w:t>
      </w:r>
      <w:proofErr w:type="spellEnd"/>
      <w:r>
        <w:t>“ gesetzt</w:t>
      </w:r>
    </w:p>
    <w:p w14:paraId="66A22CBD" w14:textId="54A52325" w:rsidR="00EF483F" w:rsidRPr="00193BF1" w:rsidRDefault="00EF483F" w:rsidP="00EF483F">
      <w:pPr>
        <w:ind w:left="1416"/>
        <w:rPr>
          <w:i/>
          <w:iCs/>
        </w:rPr>
      </w:pPr>
      <w:r>
        <w:t xml:space="preserve">→ </w:t>
      </w:r>
      <w:r w:rsidRPr="00EF483F">
        <w:rPr>
          <w:b/>
          <w:bCs/>
        </w:rPr>
        <w:t>gewählte Werte im Model</w:t>
      </w:r>
      <w:r>
        <w:t xml:space="preserve">: </w:t>
      </w:r>
      <w:proofErr w:type="spellStart"/>
      <w:r w:rsidRPr="00193BF1">
        <w:rPr>
          <w:i/>
          <w:iCs/>
        </w:rPr>
        <w:t>int</w:t>
      </w:r>
      <w:proofErr w:type="spellEnd"/>
      <w:r w:rsidRPr="00193BF1">
        <w:rPr>
          <w:i/>
          <w:iCs/>
        </w:rPr>
        <w:t xml:space="preserve"> e2Sum = </w:t>
      </w:r>
      <w:r w:rsidR="007968ED" w:rsidRPr="00193BF1">
        <w:rPr>
          <w:i/>
          <w:iCs/>
        </w:rPr>
        <w:t>5</w:t>
      </w:r>
      <w:r w:rsidRPr="00193BF1">
        <w:rPr>
          <w:i/>
          <w:iCs/>
        </w:rPr>
        <w:t xml:space="preserve">; </w:t>
      </w:r>
      <w:proofErr w:type="spellStart"/>
      <w:r w:rsidRPr="00193BF1">
        <w:rPr>
          <w:i/>
          <w:iCs/>
        </w:rPr>
        <w:t>int</w:t>
      </w:r>
      <w:proofErr w:type="spellEnd"/>
      <w:r w:rsidRPr="00193BF1">
        <w:rPr>
          <w:i/>
          <w:iCs/>
        </w:rPr>
        <w:t xml:space="preserve"> e2Correction = 10;</w:t>
      </w:r>
    </w:p>
    <w:p w14:paraId="79A1E297" w14:textId="7978F1D5" w:rsidR="0093748F" w:rsidRDefault="0093748F" w:rsidP="0093748F">
      <w:pPr>
        <w:pStyle w:val="Listenabsatz"/>
        <w:numPr>
          <w:ilvl w:val="1"/>
          <w:numId w:val="13"/>
        </w:numPr>
        <w:rPr>
          <w:b/>
          <w:bCs/>
        </w:rPr>
      </w:pPr>
      <w:r w:rsidRPr="00AB6A29">
        <w:rPr>
          <w:b/>
          <w:bCs/>
        </w:rPr>
        <w:t xml:space="preserve">e2Sum + </w:t>
      </w:r>
      <w:proofErr w:type="spellStart"/>
      <w:r w:rsidRPr="00AB6A29">
        <w:rPr>
          <w:b/>
          <w:bCs/>
        </w:rPr>
        <w:t>Math.abs</w:t>
      </w:r>
      <w:proofErr w:type="spellEnd"/>
      <w:r w:rsidRPr="00AB6A29">
        <w:rPr>
          <w:b/>
          <w:bCs/>
        </w:rPr>
        <w:t xml:space="preserve">(e2Failure) </w:t>
      </w:r>
      <w:r w:rsidR="008255C2" w:rsidRPr="00AB6A29">
        <w:rPr>
          <w:b/>
          <w:bCs/>
        </w:rPr>
        <w:t>&gt;</w:t>
      </w:r>
      <w:r w:rsidRPr="00AB6A29">
        <w:rPr>
          <w:b/>
          <w:bCs/>
        </w:rPr>
        <w:t xml:space="preserve"> 60</w:t>
      </w:r>
    </w:p>
    <w:p w14:paraId="2FE2737D" w14:textId="4E219EE1" w:rsidR="00E455C8" w:rsidRDefault="00E455C8" w:rsidP="00E455C8">
      <w:pPr>
        <w:ind w:left="1416"/>
      </w:pPr>
      <w:r w:rsidRPr="00E455C8">
        <w:t>→</w:t>
      </w:r>
      <w:r>
        <w:t xml:space="preserve"> </w:t>
      </w:r>
      <w:r w:rsidR="00400C9C" w:rsidRPr="0051697E">
        <w:rPr>
          <w:i/>
          <w:iCs/>
        </w:rPr>
        <w:t>e2Sum</w:t>
      </w:r>
      <w:r w:rsidR="00400C9C">
        <w:t xml:space="preserve"> sollte eigentlich erhöht werden, selbst die maximale Erhöhung ergibt jedoch nicht den tatsächlichen Aufwand, deshalb wird der </w:t>
      </w:r>
      <w:proofErr w:type="spellStart"/>
      <w:r w:rsidR="00400C9C" w:rsidRPr="0051697E">
        <w:rPr>
          <w:i/>
          <w:iCs/>
        </w:rPr>
        <w:t>output</w:t>
      </w:r>
      <w:proofErr w:type="spellEnd"/>
      <w:r w:rsidR="00400C9C">
        <w:t>-String auf „</w:t>
      </w:r>
      <w:r w:rsidR="00400C9C" w:rsidRPr="00386001">
        <w:t xml:space="preserve">e2Sum </w:t>
      </w:r>
      <w:proofErr w:type="spellStart"/>
      <w:r w:rsidR="00400C9C" w:rsidRPr="00386001">
        <w:t>needs</w:t>
      </w:r>
      <w:proofErr w:type="spellEnd"/>
      <w:r w:rsidR="00400C9C" w:rsidRPr="00386001">
        <w:t xml:space="preserve"> </w:t>
      </w:r>
      <w:proofErr w:type="spellStart"/>
      <w:r w:rsidR="00400C9C" w:rsidRPr="00386001">
        <w:t>to</w:t>
      </w:r>
      <w:proofErr w:type="spellEnd"/>
      <w:r w:rsidR="00400C9C" w:rsidRPr="00386001">
        <w:t xml:space="preserve"> </w:t>
      </w:r>
      <w:proofErr w:type="spellStart"/>
      <w:r w:rsidR="00400C9C" w:rsidRPr="00386001">
        <w:t>be</w:t>
      </w:r>
      <w:proofErr w:type="spellEnd"/>
      <w:r w:rsidR="00400C9C" w:rsidRPr="00386001">
        <w:t xml:space="preserve"> </w:t>
      </w:r>
      <w:proofErr w:type="spellStart"/>
      <w:r w:rsidR="00400C9C" w:rsidRPr="00386001">
        <w:t>decreased</w:t>
      </w:r>
      <w:proofErr w:type="spellEnd"/>
      <w:r w:rsidR="00400C9C" w:rsidRPr="00386001">
        <w:t xml:space="preserve"> - </w:t>
      </w:r>
      <w:proofErr w:type="spellStart"/>
      <w:r w:rsidR="00737C66" w:rsidRPr="00737C66">
        <w:t>Failure</w:t>
      </w:r>
      <w:proofErr w:type="spellEnd"/>
      <w:r w:rsidR="00737C66" w:rsidRPr="00737C66">
        <w:t xml:space="preserve"> </w:t>
      </w:r>
      <w:proofErr w:type="spellStart"/>
      <w:r w:rsidR="00737C66" w:rsidRPr="00737C66">
        <w:t>can't</w:t>
      </w:r>
      <w:proofErr w:type="spellEnd"/>
      <w:r w:rsidR="00737C66" w:rsidRPr="00737C66">
        <w:t xml:space="preserve"> </w:t>
      </w:r>
      <w:proofErr w:type="spellStart"/>
      <w:r w:rsidR="00737C66" w:rsidRPr="00737C66">
        <w:t>be</w:t>
      </w:r>
      <w:proofErr w:type="spellEnd"/>
      <w:r w:rsidR="00737C66" w:rsidRPr="00737C66">
        <w:t xml:space="preserve"> </w:t>
      </w:r>
      <w:proofErr w:type="spellStart"/>
      <w:r w:rsidR="00737C66" w:rsidRPr="00737C66">
        <w:t>corrected</w:t>
      </w:r>
      <w:proofErr w:type="spellEnd"/>
      <w:r w:rsidR="00737C66" w:rsidRPr="00737C66">
        <w:t xml:space="preserve"> </w:t>
      </w:r>
      <w:proofErr w:type="spellStart"/>
      <w:r w:rsidR="00737C66" w:rsidRPr="00737C66">
        <w:t>by</w:t>
      </w:r>
      <w:proofErr w:type="spellEnd"/>
      <w:r w:rsidR="00737C66" w:rsidRPr="00737C66">
        <w:t xml:space="preserve"> just </w:t>
      </w:r>
      <w:proofErr w:type="spellStart"/>
      <w:r w:rsidR="00737C66" w:rsidRPr="00737C66">
        <w:t>adjusting</w:t>
      </w:r>
      <w:proofErr w:type="spellEnd"/>
      <w:r w:rsidR="00737C66" w:rsidRPr="00737C66">
        <w:t xml:space="preserve"> </w:t>
      </w:r>
      <w:proofErr w:type="spellStart"/>
      <w:r w:rsidR="00737C66" w:rsidRPr="00737C66">
        <w:t>factors</w:t>
      </w:r>
      <w:proofErr w:type="spellEnd"/>
      <w:r w:rsidR="00400C9C">
        <w:t>“ gesetzt</w:t>
      </w:r>
    </w:p>
    <w:p w14:paraId="3A631FA3" w14:textId="6BFB8038"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w:t>
      </w:r>
      <w:r w:rsidR="00403297">
        <w:t>80</w:t>
      </w:r>
      <w:r>
        <w:t>;</w:t>
      </w:r>
    </w:p>
    <w:p w14:paraId="1959096F" w14:textId="2831CC17" w:rsidR="00351B6D" w:rsidRPr="00187E0A" w:rsidRDefault="00351B6D" w:rsidP="008C2801">
      <w:pPr>
        <w:pStyle w:val="Listenabsatz"/>
        <w:numPr>
          <w:ilvl w:val="0"/>
          <w:numId w:val="13"/>
        </w:numPr>
        <w:rPr>
          <w:b/>
          <w:bCs/>
        </w:rPr>
      </w:pPr>
      <w:r w:rsidRPr="00187E0A">
        <w:rPr>
          <w:b/>
          <w:bCs/>
        </w:rPr>
        <w:t>e2Failure = 0</w:t>
      </w:r>
    </w:p>
    <w:p w14:paraId="38882B34" w14:textId="54250289" w:rsidR="00987A2C" w:rsidRDefault="00187E0A" w:rsidP="00987A2C">
      <w:pPr>
        <w:ind w:left="1416"/>
      </w:pPr>
      <w:r>
        <w:t xml:space="preserve">→ </w:t>
      </w:r>
      <w:r w:rsidR="00987A2C" w:rsidRPr="0051697E">
        <w:rPr>
          <w:i/>
          <w:iCs/>
        </w:rPr>
        <w:t>e2Sum</w:t>
      </w:r>
      <w:r w:rsidR="00987A2C">
        <w:t xml:space="preserve"> muss nicht geändert werden, da der tatsächliche Aufwand bereits erreicht wurde, deshalb wird der </w:t>
      </w:r>
      <w:proofErr w:type="spellStart"/>
      <w:r w:rsidR="00987A2C" w:rsidRPr="0051697E">
        <w:rPr>
          <w:i/>
          <w:iCs/>
        </w:rPr>
        <w:t>output</w:t>
      </w:r>
      <w:proofErr w:type="spellEnd"/>
      <w:r w:rsidR="00987A2C">
        <w:t>-String auf „</w:t>
      </w:r>
      <w:proofErr w:type="spellStart"/>
      <w:r w:rsidR="009D15C2" w:rsidRPr="009D15C2">
        <w:t>No</w:t>
      </w:r>
      <w:proofErr w:type="spellEnd"/>
      <w:r w:rsidR="009D15C2" w:rsidRPr="009D15C2">
        <w:t xml:space="preserve"> </w:t>
      </w:r>
      <w:proofErr w:type="spellStart"/>
      <w:r w:rsidR="009D15C2" w:rsidRPr="009D15C2">
        <w:t>failure</w:t>
      </w:r>
      <w:proofErr w:type="spellEnd"/>
      <w:r w:rsidR="009D15C2" w:rsidRPr="009D15C2">
        <w:t xml:space="preserve"> </w:t>
      </w:r>
      <w:proofErr w:type="spellStart"/>
      <w:r w:rsidR="009D15C2" w:rsidRPr="009D15C2">
        <w:t>to</w:t>
      </w:r>
      <w:proofErr w:type="spellEnd"/>
      <w:r w:rsidR="009D15C2" w:rsidRPr="009D15C2">
        <w:t xml:space="preserve"> </w:t>
      </w:r>
      <w:proofErr w:type="spellStart"/>
      <w:r w:rsidR="009D15C2" w:rsidRPr="009D15C2">
        <w:t>correct</w:t>
      </w:r>
      <w:proofErr w:type="spellEnd"/>
      <w:r w:rsidR="00987A2C">
        <w:t>“ gesetzt</w:t>
      </w:r>
    </w:p>
    <w:p w14:paraId="2ADF23B4" w14:textId="18541F74" w:rsidR="00EF483F" w:rsidRPr="00E455C8" w:rsidRDefault="00EF483F" w:rsidP="00EF483F">
      <w:pPr>
        <w:ind w:left="1416"/>
      </w:pPr>
      <w:r>
        <w:t xml:space="preserve">→ </w:t>
      </w:r>
      <w:r w:rsidRPr="00EF483F">
        <w:rPr>
          <w:b/>
          <w:bCs/>
        </w:rPr>
        <w:t>gewählte Werte im Model</w:t>
      </w:r>
      <w:r>
        <w:t xml:space="preserve">: </w:t>
      </w:r>
      <w:proofErr w:type="spellStart"/>
      <w:r>
        <w:t>int</w:t>
      </w:r>
      <w:proofErr w:type="spellEnd"/>
      <w:r>
        <w:t xml:space="preserve"> e2Sum = 10; </w:t>
      </w:r>
      <w:proofErr w:type="spellStart"/>
      <w:r>
        <w:t>int</w:t>
      </w:r>
      <w:proofErr w:type="spellEnd"/>
      <w:r>
        <w:t xml:space="preserve"> e2Correction = 10;</w:t>
      </w:r>
    </w:p>
    <w:p w14:paraId="454E7F14" w14:textId="6345F37A" w:rsidR="004C2A5C" w:rsidRDefault="00884A42" w:rsidP="004C2A5C">
      <w:r>
        <w:t xml:space="preserve">Aus diesen 5 Äquivalenzklassen wurden nun 5 Test konstruiert, </w:t>
      </w:r>
      <w:r w:rsidR="00A07C1E">
        <w:t xml:space="preserve">von denen </w:t>
      </w:r>
      <w:r w:rsidR="00F47356">
        <w:t>jede</w:t>
      </w:r>
      <w:r w:rsidR="0051697E">
        <w:t>r</w:t>
      </w:r>
      <w:r w:rsidR="00A07C1E">
        <w:t xml:space="preserve"> jeweils in einen speziellen</w:t>
      </w:r>
      <w:r>
        <w:t xml:space="preserve"> Zweig</w:t>
      </w:r>
      <w:r w:rsidR="00A07C1E">
        <w:t xml:space="preserve"> </w:t>
      </w:r>
      <w:r w:rsidR="00F47356">
        <w:t>läuft und den gesetzten Output-String mit dem erwarteten Output vergleicht.</w:t>
      </w:r>
      <w:r w:rsidR="00A07C1E">
        <w:t xml:space="preserve"> </w:t>
      </w:r>
      <w:r w:rsidR="00394843">
        <w:t>So kann gewährleistet werden, dass alle Zweige korrekt aufgerufen werden und somit die Zweigabdeckung erreicht wurde. Dies ermöglicht es dem Entwickler bereits 34 % aller möglichen Fehler zu erkennen.</w:t>
      </w:r>
    </w:p>
    <w:p w14:paraId="716A904B" w14:textId="24783CC7" w:rsidR="007857F1" w:rsidRPr="004C2A5C" w:rsidRDefault="007A5F12" w:rsidP="004C2A5C">
      <w:r w:rsidRPr="007A5F12">
        <w:rPr>
          <w:rFonts w:ascii="Arial" w:eastAsiaTheme="majorEastAsia" w:hAnsi="Arial" w:cs="Arial"/>
          <w:noProof/>
          <w:sz w:val="28"/>
        </w:rPr>
        <w:lastRenderedPageBreak/>
        <w:drawing>
          <wp:anchor distT="0" distB="0" distL="114300" distR="114300" simplePos="0" relativeHeight="251658243" behindDoc="0" locked="0" layoutInCell="1" allowOverlap="1" wp14:anchorId="1106B6AA" wp14:editId="471255A0">
            <wp:simplePos x="0" y="0"/>
            <wp:positionH relativeFrom="column">
              <wp:posOffset>2730</wp:posOffset>
            </wp:positionH>
            <wp:positionV relativeFrom="paragraph">
              <wp:posOffset>2730</wp:posOffset>
            </wp:positionV>
            <wp:extent cx="5760720" cy="6353175"/>
            <wp:effectExtent l="0" t="0" r="0" b="9525"/>
            <wp:wrapTopAndBottom/>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6353175"/>
                    </a:xfrm>
                    <a:prstGeom prst="rect">
                      <a:avLst/>
                    </a:prstGeom>
                  </pic:spPr>
                </pic:pic>
              </a:graphicData>
            </a:graphic>
          </wp:anchor>
        </w:drawing>
      </w:r>
    </w:p>
    <w:p w14:paraId="06615DDD" w14:textId="22C1101E" w:rsidR="007857F1" w:rsidRDefault="007857F1">
      <w:pPr>
        <w:rPr>
          <w:rFonts w:ascii="Arial" w:eastAsiaTheme="majorEastAsia" w:hAnsi="Arial" w:cs="Arial"/>
          <w:sz w:val="28"/>
        </w:rPr>
      </w:pPr>
      <w:bookmarkStart w:id="39" w:name="_Toc42861432"/>
      <w:r>
        <w:rPr>
          <w:rFonts w:ascii="Arial" w:hAnsi="Arial" w:cs="Arial"/>
          <w:sz w:val="28"/>
        </w:rPr>
        <w:br w:type="page"/>
      </w:r>
    </w:p>
    <w:p w14:paraId="0B8329A6" w14:textId="29503DD8" w:rsidR="004C2A5C" w:rsidRDefault="004C2A5C" w:rsidP="004C2A5C">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increaseFactors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39"/>
    </w:p>
    <w:p w14:paraId="6CB1E2BC" w14:textId="5113F294" w:rsidR="00581802" w:rsidRDefault="00581802" w:rsidP="00581802">
      <w:r>
        <w:t xml:space="preserve">Die Methode </w:t>
      </w:r>
      <w:proofErr w:type="spellStart"/>
      <w:proofErr w:type="gramStart"/>
      <w:r w:rsidR="00EB3243" w:rsidRPr="0051697E">
        <w:rPr>
          <w:i/>
          <w:iCs/>
        </w:rPr>
        <w:t>in</w:t>
      </w:r>
      <w:r w:rsidRPr="0051697E">
        <w:rPr>
          <w:i/>
          <w:iCs/>
        </w:rPr>
        <w:t>creaseFactors</w:t>
      </w:r>
      <w:proofErr w:type="spellEnd"/>
      <w:r w:rsidRPr="0051697E">
        <w:rPr>
          <w:i/>
          <w:iCs/>
        </w:rPr>
        <w:t>(</w:t>
      </w:r>
      <w:proofErr w:type="gramEnd"/>
      <w:r w:rsidRPr="0051697E">
        <w:rPr>
          <w:i/>
          <w:iCs/>
        </w:rPr>
        <w:t>)</w:t>
      </w:r>
      <w:r>
        <w:t xml:space="preserve"> wird mit dem Integer-Wert, um den die Faktoren erhöht werden sollen</w:t>
      </w:r>
      <w:r w:rsidR="001F1D4F">
        <w:t xml:space="preserve"> (</w:t>
      </w:r>
      <w:proofErr w:type="spellStart"/>
      <w:r w:rsidR="001F1D4F" w:rsidRPr="002A6E00">
        <w:rPr>
          <w:i/>
          <w:iCs/>
        </w:rPr>
        <w:t>int</w:t>
      </w:r>
      <w:proofErr w:type="spellEnd"/>
      <w:r w:rsidR="001F1D4F" w:rsidRPr="002A6E00">
        <w:rPr>
          <w:i/>
          <w:iCs/>
        </w:rPr>
        <w:t xml:space="preserve"> </w:t>
      </w:r>
      <w:proofErr w:type="spellStart"/>
      <w:r w:rsidR="001F1D4F" w:rsidRPr="002A6E00">
        <w:rPr>
          <w:i/>
          <w:iCs/>
        </w:rPr>
        <w:t>increase</w:t>
      </w:r>
      <w:proofErr w:type="spellEnd"/>
      <w:r w:rsidR="001F1D4F">
        <w:t>)</w:t>
      </w:r>
      <w:r>
        <w:t xml:space="preserve">, als Eingabeparameter aufgerufen. </w:t>
      </w:r>
      <w:r w:rsidR="001F1D4F">
        <w:t>Für diese Funk</w:t>
      </w:r>
      <w:r>
        <w:t xml:space="preserve">tion </w:t>
      </w:r>
      <w:r w:rsidR="001F1D4F">
        <w:t xml:space="preserve">lassen sich erneut </w:t>
      </w:r>
      <w:r w:rsidR="00134A46">
        <w:t>5</w:t>
      </w:r>
      <w:r w:rsidR="001F1D4F">
        <w:t xml:space="preserve"> Äquivalenzklassen bilden:</w:t>
      </w:r>
    </w:p>
    <w:p w14:paraId="764D86D3" w14:textId="6EF562AE" w:rsidR="001F1D4F" w:rsidRPr="00935BBB" w:rsidRDefault="00B30438" w:rsidP="00935BBB">
      <w:pPr>
        <w:pStyle w:val="Listenabsatz"/>
        <w:numPr>
          <w:ilvl w:val="0"/>
          <w:numId w:val="13"/>
        </w:numPr>
        <w:rPr>
          <w:b/>
          <w:bCs/>
        </w:rPr>
      </w:pPr>
      <w:proofErr w:type="spellStart"/>
      <w:r w:rsidRPr="00B30438">
        <w:rPr>
          <w:b/>
          <w:bCs/>
        </w:rPr>
        <w:t>increase</w:t>
      </w:r>
      <w:proofErr w:type="spellEnd"/>
      <w:r w:rsidRPr="00B30438">
        <w:rPr>
          <w:b/>
          <w:bCs/>
        </w:rPr>
        <w:t xml:space="preserve"> &lt; 0</w:t>
      </w:r>
      <w:r w:rsidR="00935BBB">
        <w:rPr>
          <w:b/>
          <w:bCs/>
        </w:rPr>
        <w:t xml:space="preserve"> | (e</w:t>
      </w:r>
      <w:r w:rsidR="00935BBB" w:rsidRPr="00BF6A52">
        <w:rPr>
          <w:b/>
          <w:bCs/>
        </w:rPr>
        <w:t>2</w:t>
      </w:r>
      <w:proofErr w:type="gramStart"/>
      <w:r w:rsidR="00935BBB" w:rsidRPr="00BF6A52">
        <w:rPr>
          <w:b/>
          <w:bCs/>
        </w:rPr>
        <w:t>Sum(</w:t>
      </w:r>
      <w:proofErr w:type="gramEnd"/>
      <w:r w:rsidR="00935BBB" w:rsidRPr="00BF6A52">
        <w:rPr>
          <w:b/>
          <w:bCs/>
        </w:rPr>
        <w:t xml:space="preserve">) + </w:t>
      </w:r>
      <w:proofErr w:type="spellStart"/>
      <w:r w:rsidR="00935BBB" w:rsidRPr="00BF6A52">
        <w:rPr>
          <w:b/>
          <w:bCs/>
        </w:rPr>
        <w:t>increase</w:t>
      </w:r>
      <w:proofErr w:type="spellEnd"/>
      <w:r w:rsidR="00935BBB" w:rsidRPr="00BF6A52">
        <w:rPr>
          <w:b/>
          <w:bCs/>
        </w:rPr>
        <w:t>) &gt; 60</w:t>
      </w:r>
    </w:p>
    <w:p w14:paraId="3D932734" w14:textId="367956F2" w:rsidR="003D1D05" w:rsidRPr="003D1D05" w:rsidRDefault="003D1D05" w:rsidP="003D1D05">
      <w:pPr>
        <w:ind w:left="708"/>
      </w:pPr>
      <w:r w:rsidRPr="003D1D05">
        <w:t>→</w:t>
      </w:r>
      <w:r>
        <w:t xml:space="preserve"> durch diese Abfrage kann verhindert werden, dass ein Methodenaufruf mit einem </w:t>
      </w:r>
      <w:r w:rsidR="00935BBB">
        <w:t>fälschlicherweise negativen</w:t>
      </w:r>
      <w:r w:rsidR="002A6E00">
        <w:t xml:space="preserve"> </w:t>
      </w:r>
      <w:r>
        <w:t xml:space="preserve">Wert für </w:t>
      </w:r>
      <w:proofErr w:type="spellStart"/>
      <w:r>
        <w:t>increase</w:t>
      </w:r>
      <w:proofErr w:type="spellEnd"/>
      <w:r>
        <w:t xml:space="preserve"> Daten im Model verändert</w:t>
      </w:r>
      <w:r w:rsidR="00935BBB">
        <w:t>. Stattdessen wird</w:t>
      </w:r>
      <w:r>
        <w:t xml:space="preserve"> der Fehler </w:t>
      </w:r>
      <w:proofErr w:type="spellStart"/>
      <w:proofErr w:type="gramStart"/>
      <w:r w:rsidR="000436F8" w:rsidRPr="002A6E00">
        <w:rPr>
          <w:i/>
          <w:iCs/>
        </w:rPr>
        <w:t>IllegalArgumentException</w:t>
      </w:r>
      <w:proofErr w:type="spellEnd"/>
      <w:r w:rsidR="000436F8" w:rsidRPr="002A6E00">
        <w:rPr>
          <w:i/>
          <w:iCs/>
        </w:rPr>
        <w:t>(</w:t>
      </w:r>
      <w:proofErr w:type="gramEnd"/>
      <w:r w:rsidR="000436F8" w:rsidRPr="002A6E00">
        <w:rPr>
          <w:i/>
          <w:iCs/>
        </w:rPr>
        <w:t>"</w:t>
      </w:r>
      <w:proofErr w:type="spellStart"/>
      <w:r w:rsidR="000436F8" w:rsidRPr="002A6E00">
        <w:rPr>
          <w:i/>
          <w:iCs/>
        </w:rPr>
        <w:t>increase</w:t>
      </w:r>
      <w:proofErr w:type="spellEnd"/>
      <w:r w:rsidR="000436F8" w:rsidRPr="002A6E00">
        <w:rPr>
          <w:i/>
          <w:iCs/>
        </w:rPr>
        <w:t xml:space="preserve"> out </w:t>
      </w:r>
      <w:proofErr w:type="spellStart"/>
      <w:r w:rsidR="000436F8" w:rsidRPr="002A6E00">
        <w:rPr>
          <w:i/>
          <w:iCs/>
        </w:rPr>
        <w:t>of</w:t>
      </w:r>
      <w:proofErr w:type="spellEnd"/>
      <w:r w:rsidR="000436F8" w:rsidRPr="002A6E00">
        <w:rPr>
          <w:i/>
          <w:iCs/>
        </w:rPr>
        <w:t xml:space="preserve"> </w:t>
      </w:r>
      <w:proofErr w:type="spellStart"/>
      <w:r w:rsidR="000436F8" w:rsidRPr="002A6E00">
        <w:rPr>
          <w:i/>
          <w:iCs/>
        </w:rPr>
        <w:t>bounds</w:t>
      </w:r>
      <w:proofErr w:type="spellEnd"/>
      <w:r w:rsidR="000436F8" w:rsidRPr="002A6E00">
        <w:rPr>
          <w:i/>
          <w:iCs/>
        </w:rPr>
        <w:t>")</w:t>
      </w:r>
      <w:r w:rsidR="000436F8">
        <w:t xml:space="preserve"> erzeugt</w:t>
      </w:r>
      <w:r w:rsidR="00935BBB">
        <w:t>.</w:t>
      </w:r>
    </w:p>
    <w:p w14:paraId="0CFC0209" w14:textId="2BD5463F" w:rsidR="00BF6A52" w:rsidRPr="002A6E00" w:rsidRDefault="007506A7" w:rsidP="00B42F8C">
      <w:pPr>
        <w:ind w:left="708"/>
        <w:rPr>
          <w:i/>
          <w:iCs/>
        </w:rPr>
      </w:pPr>
      <w:r w:rsidRPr="003D1D05">
        <w:rPr>
          <w:b/>
          <w:bCs/>
        </w:rPr>
        <w:t xml:space="preserve">→ </w:t>
      </w:r>
      <w:r w:rsidRPr="00EF483F">
        <w:rPr>
          <w:b/>
          <w:bCs/>
        </w:rPr>
        <w:t>gewählt</w:t>
      </w:r>
      <w:r w:rsidR="00935BBB">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w:t>
      </w:r>
      <w:r w:rsidR="003D1D05" w:rsidRPr="002A6E00">
        <w:rPr>
          <w:i/>
          <w:iCs/>
        </w:rPr>
        <w:t>-1</w:t>
      </w:r>
    </w:p>
    <w:p w14:paraId="2324314F" w14:textId="5CE563B0" w:rsidR="00B30438" w:rsidRDefault="00B30438" w:rsidP="00B30438">
      <w:pPr>
        <w:pStyle w:val="Listenabsatz"/>
        <w:numPr>
          <w:ilvl w:val="0"/>
          <w:numId w:val="13"/>
        </w:numPr>
        <w:rPr>
          <w:b/>
          <w:bCs/>
        </w:rPr>
      </w:pPr>
      <w:proofErr w:type="spellStart"/>
      <w:r w:rsidRPr="00B30438">
        <w:rPr>
          <w:b/>
          <w:bCs/>
        </w:rPr>
        <w:t>increase</w:t>
      </w:r>
      <w:proofErr w:type="spellEnd"/>
      <w:r w:rsidRPr="00B30438">
        <w:rPr>
          <w:b/>
          <w:bCs/>
        </w:rPr>
        <w:t xml:space="preserve"> &gt;= 0</w:t>
      </w:r>
    </w:p>
    <w:p w14:paraId="56A3E93F" w14:textId="59F24E28"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 0</w:t>
      </w:r>
    </w:p>
    <w:p w14:paraId="3FAD3111" w14:textId="222A2DCD" w:rsidR="00935BBB" w:rsidRPr="002A6E00" w:rsidRDefault="00935BBB" w:rsidP="00C94EE1">
      <w:pPr>
        <w:ind w:left="1416"/>
        <w:rPr>
          <w:i/>
          <w:iCs/>
        </w:rPr>
      </w:pPr>
      <w:r w:rsidRPr="00935BBB">
        <w:rPr>
          <w:b/>
          <w:bCs/>
        </w:rPr>
        <w:t>→ gewählter Wert im Model</w:t>
      </w:r>
      <w:r>
        <w:t xml:space="preserve">: </w:t>
      </w:r>
      <w:proofErr w:type="spellStart"/>
      <w:r w:rsidRPr="002A6E00">
        <w:rPr>
          <w:i/>
          <w:iCs/>
        </w:rPr>
        <w:t>int</w:t>
      </w:r>
      <w:proofErr w:type="spellEnd"/>
      <w:r w:rsidRPr="002A6E00">
        <w:rPr>
          <w:i/>
          <w:iCs/>
        </w:rPr>
        <w:t xml:space="preserve"> </w:t>
      </w:r>
      <w:proofErr w:type="spellStart"/>
      <w:r w:rsidRPr="002A6E00">
        <w:rPr>
          <w:i/>
          <w:iCs/>
        </w:rPr>
        <w:t>increase</w:t>
      </w:r>
      <w:proofErr w:type="spellEnd"/>
      <w:r w:rsidRPr="002A6E00">
        <w:rPr>
          <w:i/>
          <w:iCs/>
        </w:rPr>
        <w:t xml:space="preserve"> = 0</w:t>
      </w:r>
    </w:p>
    <w:p w14:paraId="6937F1AC" w14:textId="380C6D8E" w:rsidR="00B163EF" w:rsidRDefault="00B163EF" w:rsidP="00B163EF">
      <w:pPr>
        <w:pStyle w:val="Listenabsatz"/>
        <w:numPr>
          <w:ilvl w:val="1"/>
          <w:numId w:val="13"/>
        </w:numPr>
        <w:rPr>
          <w:b/>
          <w:bCs/>
        </w:rPr>
      </w:pPr>
      <w:proofErr w:type="spellStart"/>
      <w:r w:rsidRPr="00B30438">
        <w:rPr>
          <w:b/>
          <w:bCs/>
        </w:rPr>
        <w:t>increase</w:t>
      </w:r>
      <w:proofErr w:type="spellEnd"/>
      <w:r w:rsidRPr="00B30438">
        <w:rPr>
          <w:b/>
          <w:bCs/>
        </w:rPr>
        <w:t xml:space="preserve"> &gt;= 0</w:t>
      </w:r>
    </w:p>
    <w:p w14:paraId="4FD3A645" w14:textId="4F5EE39A" w:rsidR="00E011BD" w:rsidRDefault="00E011BD" w:rsidP="00E011BD">
      <w:pPr>
        <w:pStyle w:val="Listenabsatz"/>
        <w:numPr>
          <w:ilvl w:val="2"/>
          <w:numId w:val="13"/>
        </w:numPr>
        <w:rPr>
          <w:b/>
          <w:bCs/>
        </w:rPr>
      </w:pPr>
      <w:proofErr w:type="spellStart"/>
      <w:r>
        <w:rPr>
          <w:b/>
          <w:bCs/>
        </w:rPr>
        <w:t>factorIterator</w:t>
      </w:r>
      <w:proofErr w:type="spellEnd"/>
      <w:r>
        <w:rPr>
          <w:b/>
          <w:bCs/>
        </w:rPr>
        <w:t xml:space="preserve"> == </w:t>
      </w:r>
      <w:r w:rsidR="00762C4A">
        <w:rPr>
          <w:b/>
          <w:bCs/>
        </w:rPr>
        <w:t>0 | 1 | 2 | 3 | 4 | 5 | 6 | 7 | 8 | 9</w:t>
      </w:r>
    </w:p>
    <w:p w14:paraId="7726266A" w14:textId="0103FB10" w:rsidR="00272843" w:rsidRDefault="00341548" w:rsidP="00341548">
      <w:pPr>
        <w:ind w:left="2160"/>
      </w:pPr>
      <w:r>
        <w:t xml:space="preserve">→ </w:t>
      </w:r>
      <w:r w:rsidR="00272843" w:rsidRPr="00272843">
        <w:t xml:space="preserve">alle Faktoren von 0 bis 9 der Reihe nach durchgehen, bis der gewünschte Wert für </w:t>
      </w:r>
      <w:r w:rsidR="00272843" w:rsidRPr="002A6E00">
        <w:rPr>
          <w:i/>
          <w:iCs/>
        </w:rPr>
        <w:t>e2Sum</w:t>
      </w:r>
      <w:r w:rsidR="00272843" w:rsidRPr="00272843">
        <w:t xml:space="preserve"> erreicht wurde</w:t>
      </w:r>
    </w:p>
    <w:p w14:paraId="064E59D9" w14:textId="2917AA77" w:rsidR="00762C4A" w:rsidRDefault="00341548" w:rsidP="00341548">
      <w:pPr>
        <w:pStyle w:val="Listenabsatz"/>
        <w:ind w:left="2160"/>
      </w:pPr>
      <w:r>
        <w:t xml:space="preserve">→ </w:t>
      </w:r>
      <w:r w:rsidR="00272843" w:rsidRPr="00272843">
        <w:t>jeder Faktor wird aufgrund der Berechnung der möglichen Anpassung nur so weit verändert, dass sein Wert nach wie vor im festgesetzten Rahmen bleibt</w:t>
      </w:r>
    </w:p>
    <w:p w14:paraId="1540DEA3" w14:textId="472BDA61" w:rsidR="00922309" w:rsidRDefault="003C67DF" w:rsidP="00922309">
      <w:pPr>
        <w:pStyle w:val="Listenabsatz"/>
        <w:ind w:left="2160"/>
      </w:pPr>
      <w:r>
        <w:t xml:space="preserve">→ nach jedem erfolgreichen Schleifendurchgang wird </w:t>
      </w:r>
      <w:proofErr w:type="spellStart"/>
      <w:r w:rsidRPr="002A6E00">
        <w:rPr>
          <w:i/>
          <w:iCs/>
        </w:rPr>
        <w:t>increase</w:t>
      </w:r>
      <w:proofErr w:type="spellEnd"/>
      <w:r>
        <w:t xml:space="preserve"> um 1 verringert, </w:t>
      </w:r>
      <w:r w:rsidR="00922309">
        <w:t xml:space="preserve">sodass </w:t>
      </w:r>
      <w:r>
        <w:t xml:space="preserve">sobald </w:t>
      </w:r>
      <w:proofErr w:type="spellStart"/>
      <w:r w:rsidR="00922309" w:rsidRPr="002A6E00">
        <w:rPr>
          <w:i/>
          <w:iCs/>
        </w:rPr>
        <w:t>increase</w:t>
      </w:r>
      <w:proofErr w:type="spellEnd"/>
      <w:r w:rsidR="00922309">
        <w:t xml:space="preserve"> nichtmehr &gt; 0 ist die Methode erfolgreich abgeschlossen wurde</w:t>
      </w:r>
    </w:p>
    <w:p w14:paraId="2165827D" w14:textId="519E6F14" w:rsidR="00684C77" w:rsidRPr="002A6E00" w:rsidRDefault="00C94EE1" w:rsidP="00684C77">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2A6E00">
        <w:rPr>
          <w:i/>
          <w:iCs/>
        </w:rPr>
        <w:t>int</w:t>
      </w:r>
      <w:proofErr w:type="spellEnd"/>
      <w:r w:rsidRPr="002A6E00">
        <w:rPr>
          <w:i/>
          <w:iCs/>
        </w:rPr>
        <w:t xml:space="preserve"> </w:t>
      </w:r>
      <w:r w:rsidR="00CA2A32" w:rsidRPr="002A6E00">
        <w:rPr>
          <w:i/>
          <w:iCs/>
        </w:rPr>
        <w:t>e2Sum</w:t>
      </w:r>
      <w:r w:rsidRPr="002A6E00">
        <w:rPr>
          <w:i/>
          <w:iCs/>
        </w:rPr>
        <w:t xml:space="preserve"> = </w:t>
      </w:r>
      <w:r w:rsidR="00B324C6" w:rsidRPr="002A6E00">
        <w:rPr>
          <w:i/>
          <w:iCs/>
        </w:rPr>
        <w:t>60</w:t>
      </w:r>
      <w:r w:rsidR="00684C77" w:rsidRPr="002A6E00">
        <w:rPr>
          <w:i/>
          <w:iCs/>
        </w:rPr>
        <w:t xml:space="preserve"> </w:t>
      </w:r>
    </w:p>
    <w:p w14:paraId="64C0B88E" w14:textId="7BFD5709" w:rsidR="00B324C6" w:rsidRPr="00272843" w:rsidRDefault="00684C77" w:rsidP="00684C77">
      <w:pPr>
        <w:ind w:left="2124"/>
      </w:pPr>
      <w:r>
        <w:t>(</w:t>
      </w:r>
      <w:r w:rsidR="00B324C6">
        <w:t xml:space="preserve">da </w:t>
      </w:r>
      <w:r>
        <w:t>60 der maximal mögliche Wert ist, diese Methode jedoch mit Konfigurationsdaten aufgerufen wird, bei de</w:t>
      </w:r>
      <w:r w:rsidR="001E6EB6">
        <w:t xml:space="preserve">nen alle Faktoren = 0 sind, muss in diesem Fall zwangsläufig jeder Zweig durchlaufen werden um das gewünschte Ergebnis von </w:t>
      </w:r>
      <w:r w:rsidR="001E6EB6" w:rsidRPr="002A6E00">
        <w:rPr>
          <w:i/>
          <w:iCs/>
        </w:rPr>
        <w:t>e2Sum</w:t>
      </w:r>
      <w:r w:rsidR="001E6EB6">
        <w:t xml:space="preserve"> = 60 zu erhalten)</w:t>
      </w:r>
    </w:p>
    <w:p w14:paraId="5E9C8AE1" w14:textId="1D43DC15" w:rsidR="00762C4A" w:rsidRDefault="00762C4A" w:rsidP="00E011BD">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0 | 1 | 2 | 3 | 4 | 5 | 6 | 7 | 8 | 9</w:t>
      </w:r>
    </w:p>
    <w:p w14:paraId="672E344C" w14:textId="70CDADD4" w:rsidR="00B42F8C" w:rsidRDefault="006D51C1" w:rsidP="006D51C1">
      <w:pPr>
        <w:ind w:left="2124"/>
      </w:pPr>
      <w:r w:rsidRPr="006D51C1">
        <w:t>→</w:t>
      </w:r>
      <w:r>
        <w:t xml:space="preserve"> </w:t>
      </w:r>
      <w:r w:rsidR="005E334A">
        <w:t>D</w:t>
      </w:r>
      <w:r>
        <w:t xml:space="preserve">ieser Zweig wird nur aufgerufen, falls der zu Anfang mit </w:t>
      </w:r>
      <w:r w:rsidR="00407D1E">
        <w:t xml:space="preserve">0 initialisierte </w:t>
      </w:r>
      <w:proofErr w:type="spellStart"/>
      <w:r w:rsidR="00407D1E" w:rsidRPr="002A6E00">
        <w:rPr>
          <w:i/>
          <w:iCs/>
        </w:rPr>
        <w:t>factorIterator</w:t>
      </w:r>
      <w:proofErr w:type="spellEnd"/>
      <w:r w:rsidR="00407D1E">
        <w:t xml:space="preserve"> außerhalb der </w:t>
      </w:r>
      <w:r w:rsidR="005E334A">
        <w:t>Faktoren (0-9) liegt. Dies k</w:t>
      </w:r>
      <w:r w:rsidR="00434A74">
        <w:t>önnte</w:t>
      </w:r>
      <w:r w:rsidR="005E334A">
        <w:t xml:space="preserve"> zum Beispiel auftreten, wenn</w:t>
      </w:r>
      <w:r w:rsidR="00434A74">
        <w:t xml:space="preserve"> </w:t>
      </w:r>
      <w:proofErr w:type="spellStart"/>
      <w:r w:rsidR="00434A74" w:rsidRPr="002A6E00">
        <w:rPr>
          <w:i/>
          <w:iCs/>
        </w:rPr>
        <w:t>increase</w:t>
      </w:r>
      <w:proofErr w:type="spellEnd"/>
      <w:r w:rsidR="00434A74">
        <w:t xml:space="preserve"> n</w:t>
      </w:r>
      <w:r w:rsidR="00A55869">
        <w:t xml:space="preserve">och nicht </w:t>
      </w:r>
      <w:proofErr w:type="gramStart"/>
      <w:r w:rsidR="00A55869">
        <w:t>Null</w:t>
      </w:r>
      <w:proofErr w:type="gramEnd"/>
      <w:r w:rsidR="00A55869">
        <w:t xml:space="preserve"> erreicht hat, alle Faktoren jedoch bereits maximal erhöht wurden. Im normalen Programmverlauf sollte dies nicht auftreten, </w:t>
      </w:r>
      <w:r w:rsidR="0083732A">
        <w:t xml:space="preserve">da der Wert von </w:t>
      </w:r>
      <w:r w:rsidR="0083732A" w:rsidRPr="002A6E00">
        <w:rPr>
          <w:i/>
          <w:iCs/>
        </w:rPr>
        <w:t>e2Sum</w:t>
      </w:r>
      <w:r w:rsidR="002A6E00">
        <w:t xml:space="preserve"> vor Aufruf dieser Methode neu berechnet wird</w:t>
      </w:r>
      <w:r w:rsidR="00DF2283">
        <w:t>.</w:t>
      </w:r>
      <w:r w:rsidR="0083732A">
        <w:t xml:space="preserve"> </w:t>
      </w:r>
      <w:r w:rsidR="00DF2283">
        <w:t>U</w:t>
      </w:r>
      <w:r w:rsidR="00A55869">
        <w:t>m jedoch eine Endlosschleife zu vermeiden</w:t>
      </w:r>
      <w:r w:rsidR="00FB4C6C">
        <w:t xml:space="preserve">, sollte der Wert von </w:t>
      </w:r>
      <w:r w:rsidR="00FB4C6C" w:rsidRPr="00DF2283">
        <w:rPr>
          <w:i/>
          <w:iCs/>
        </w:rPr>
        <w:t>e2Sum</w:t>
      </w:r>
      <w:r w:rsidR="00FB4C6C">
        <w:t xml:space="preserve"> nicht korrekt berechnet worden sein,</w:t>
      </w:r>
      <w:r w:rsidR="00A55869">
        <w:t xml:space="preserve"> w</w:t>
      </w:r>
      <w:r w:rsidR="00092F18">
        <w:t>ü</w:t>
      </w:r>
      <w:r w:rsidR="00A55869">
        <w:t>rd</w:t>
      </w:r>
      <w:r w:rsidR="00092F18">
        <w:t>e in diesem Fall der</w:t>
      </w:r>
      <w:r w:rsidR="007506A7">
        <w:t xml:space="preserve"> Fehler</w:t>
      </w:r>
      <w:r w:rsidR="00092F18">
        <w:t xml:space="preserve"> </w:t>
      </w:r>
      <w:proofErr w:type="spellStart"/>
      <w:proofErr w:type="gramStart"/>
      <w:r w:rsidR="00092F18" w:rsidRPr="00DF2283">
        <w:rPr>
          <w:i/>
          <w:iCs/>
        </w:rPr>
        <w:t>RuntimeException</w:t>
      </w:r>
      <w:proofErr w:type="spellEnd"/>
      <w:r w:rsidR="00092F18" w:rsidRPr="00DF2283">
        <w:rPr>
          <w:i/>
          <w:iCs/>
        </w:rPr>
        <w:t>(</w:t>
      </w:r>
      <w:proofErr w:type="gramEnd"/>
      <w:r w:rsidR="00092F18" w:rsidRPr="00DF2283">
        <w:rPr>
          <w:i/>
          <w:iCs/>
        </w:rPr>
        <w:t>"</w:t>
      </w:r>
      <w:proofErr w:type="spellStart"/>
      <w:r w:rsidR="00092F18" w:rsidRPr="00DF2283">
        <w:rPr>
          <w:i/>
          <w:iCs/>
        </w:rPr>
        <w:t>factorIterator</w:t>
      </w:r>
      <w:proofErr w:type="spellEnd"/>
      <w:r w:rsidR="00092F18" w:rsidRPr="00DF2283">
        <w:rPr>
          <w:i/>
          <w:iCs/>
        </w:rPr>
        <w:t xml:space="preserve"> out </w:t>
      </w:r>
      <w:proofErr w:type="spellStart"/>
      <w:r w:rsidR="00092F18" w:rsidRPr="00DF2283">
        <w:rPr>
          <w:i/>
          <w:iCs/>
        </w:rPr>
        <w:t>of</w:t>
      </w:r>
      <w:proofErr w:type="spellEnd"/>
      <w:r w:rsidR="00092F18" w:rsidRPr="00DF2283">
        <w:rPr>
          <w:i/>
          <w:iCs/>
        </w:rPr>
        <w:t xml:space="preserve"> </w:t>
      </w:r>
      <w:proofErr w:type="spellStart"/>
      <w:r w:rsidR="00092F18" w:rsidRPr="00DF2283">
        <w:rPr>
          <w:i/>
          <w:iCs/>
        </w:rPr>
        <w:t>bounds</w:t>
      </w:r>
      <w:proofErr w:type="spellEnd"/>
      <w:r w:rsidR="00092F18" w:rsidRPr="00DF2283">
        <w:rPr>
          <w:i/>
          <w:iCs/>
        </w:rPr>
        <w:t>")</w:t>
      </w:r>
      <w:r w:rsidR="007506A7">
        <w:t xml:space="preserve"> auftreten und die Endlosschleife verhindert</w:t>
      </w:r>
    </w:p>
    <w:p w14:paraId="1B7C4013" w14:textId="77777777" w:rsidR="0083732A" w:rsidRPr="00164064" w:rsidRDefault="00C94EE1" w:rsidP="0083732A">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83732A" w:rsidRPr="00164064">
        <w:rPr>
          <w:i/>
          <w:iCs/>
        </w:rPr>
        <w:t>int</w:t>
      </w:r>
      <w:proofErr w:type="spellEnd"/>
      <w:r w:rsidR="0083732A" w:rsidRPr="00164064">
        <w:rPr>
          <w:i/>
          <w:iCs/>
        </w:rPr>
        <w:t xml:space="preserve"> e2Sum = 10, </w:t>
      </w:r>
      <w:proofErr w:type="spellStart"/>
      <w:r w:rsidR="0083732A" w:rsidRPr="00164064">
        <w:rPr>
          <w:i/>
          <w:iCs/>
        </w:rPr>
        <w:t>int</w:t>
      </w:r>
      <w:proofErr w:type="spellEnd"/>
      <w:r w:rsidR="0083732A" w:rsidRPr="00164064">
        <w:rPr>
          <w:i/>
          <w:iCs/>
        </w:rPr>
        <w:t xml:space="preserve"> e2Correction = 60</w:t>
      </w:r>
    </w:p>
    <w:p w14:paraId="4CF84D14" w14:textId="15AF7B69" w:rsidR="00581802" w:rsidRPr="00581802" w:rsidRDefault="0083732A" w:rsidP="0083732A">
      <w:pPr>
        <w:ind w:left="3540" w:firstLine="708"/>
      </w:pPr>
      <w:r>
        <w:t xml:space="preserve">→ </w:t>
      </w:r>
      <w:proofErr w:type="spellStart"/>
      <w:r w:rsidRPr="00164064">
        <w:rPr>
          <w:i/>
          <w:iCs/>
        </w:rPr>
        <w:t>int</w:t>
      </w:r>
      <w:proofErr w:type="spellEnd"/>
      <w:r w:rsidRPr="00164064">
        <w:rPr>
          <w:i/>
          <w:iCs/>
        </w:rPr>
        <w:t xml:space="preserve"> </w:t>
      </w:r>
      <w:proofErr w:type="spellStart"/>
      <w:r w:rsidRPr="00164064">
        <w:rPr>
          <w:i/>
          <w:iCs/>
        </w:rPr>
        <w:t>increase</w:t>
      </w:r>
      <w:proofErr w:type="spellEnd"/>
      <w:r w:rsidRPr="00164064">
        <w:rPr>
          <w:i/>
          <w:iCs/>
        </w:rPr>
        <w:t xml:space="preserve"> = 50</w:t>
      </w:r>
      <w:r>
        <w:t>, alle Faktoren bereits maximal</w:t>
      </w:r>
    </w:p>
    <w:p w14:paraId="1B25FAF9" w14:textId="56595A7C" w:rsidR="00A97C10" w:rsidRDefault="00E57A49">
      <w:pPr>
        <w:rPr>
          <w:rFonts w:ascii="Arial" w:eastAsiaTheme="majorEastAsia" w:hAnsi="Arial" w:cs="Arial"/>
          <w:sz w:val="28"/>
        </w:rPr>
      </w:pPr>
      <w:bookmarkStart w:id="40" w:name="_Toc42861433"/>
      <w:r>
        <w:rPr>
          <w:rFonts w:ascii="Arial" w:eastAsiaTheme="majorEastAsia" w:hAnsi="Arial" w:cs="Arial"/>
          <w:noProof/>
          <w:sz w:val="28"/>
        </w:rPr>
        <w:lastRenderedPageBreak/>
        <w:drawing>
          <wp:inline distT="0" distB="0" distL="0" distR="0" wp14:anchorId="3CF12CBA" wp14:editId="410DB69A">
            <wp:extent cx="5835925" cy="5530362"/>
            <wp:effectExtent l="0" t="0" r="635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FFORT_increaseFactors.png"/>
                    <pic:cNvPicPr/>
                  </pic:nvPicPr>
                  <pic:blipFill>
                    <a:blip r:embed="rId20">
                      <a:extLst>
                        <a:ext uri="{28A0092B-C50C-407E-A947-70E740481C1C}">
                          <a14:useLocalDpi xmlns:a14="http://schemas.microsoft.com/office/drawing/2010/main" val="0"/>
                        </a:ext>
                      </a:extLst>
                    </a:blip>
                    <a:stretch>
                      <a:fillRect/>
                    </a:stretch>
                  </pic:blipFill>
                  <pic:spPr>
                    <a:xfrm>
                      <a:off x="0" y="0"/>
                      <a:ext cx="5838528" cy="5532829"/>
                    </a:xfrm>
                    <a:prstGeom prst="rect">
                      <a:avLst/>
                    </a:prstGeom>
                  </pic:spPr>
                </pic:pic>
              </a:graphicData>
            </a:graphic>
          </wp:inline>
        </w:drawing>
      </w:r>
      <w:r w:rsidR="00A97C10">
        <w:rPr>
          <w:rFonts w:ascii="Arial" w:hAnsi="Arial" w:cs="Arial"/>
          <w:sz w:val="28"/>
        </w:rPr>
        <w:br w:type="page"/>
      </w:r>
    </w:p>
    <w:p w14:paraId="00B84E63" w14:textId="0AEC026E" w:rsidR="00581802" w:rsidRDefault="00581802" w:rsidP="00581802">
      <w:pPr>
        <w:pStyle w:val="berschrift1"/>
        <w:numPr>
          <w:ilvl w:val="2"/>
          <w:numId w:val="5"/>
        </w:numPr>
        <w:spacing w:line="360" w:lineRule="auto"/>
        <w:jc w:val="both"/>
        <w:rPr>
          <w:rFonts w:ascii="Arial" w:hAnsi="Arial" w:cs="Arial"/>
          <w:color w:val="auto"/>
          <w:sz w:val="28"/>
          <w:szCs w:val="22"/>
        </w:rPr>
      </w:pPr>
      <w:proofErr w:type="spellStart"/>
      <w:proofErr w:type="gramStart"/>
      <w:r w:rsidRPr="00482442">
        <w:rPr>
          <w:rFonts w:ascii="Arial" w:hAnsi="Arial" w:cs="Arial"/>
          <w:color w:val="auto"/>
          <w:sz w:val="28"/>
          <w:szCs w:val="22"/>
        </w:rPr>
        <w:lastRenderedPageBreak/>
        <w:t>decreaseFactors</w:t>
      </w:r>
      <w:proofErr w:type="spellEnd"/>
      <w:r w:rsidRPr="00482442">
        <w:rPr>
          <w:rFonts w:ascii="Arial" w:hAnsi="Arial" w:cs="Arial"/>
          <w:color w:val="auto"/>
          <w:sz w:val="28"/>
          <w:szCs w:val="22"/>
        </w:rPr>
        <w:t>(</w:t>
      </w:r>
      <w:proofErr w:type="gramEnd"/>
      <w:r w:rsidRPr="00482442">
        <w:rPr>
          <w:rFonts w:ascii="Arial" w:hAnsi="Arial" w:cs="Arial"/>
          <w:color w:val="auto"/>
          <w:sz w:val="28"/>
          <w:szCs w:val="22"/>
        </w:rPr>
        <w:t>)</w:t>
      </w:r>
      <w:bookmarkEnd w:id="40"/>
    </w:p>
    <w:p w14:paraId="4C83B724" w14:textId="210DF64B" w:rsidR="001E6EB6" w:rsidRDefault="001E6EB6" w:rsidP="001E6EB6">
      <w:r>
        <w:t xml:space="preserve">Vergleichbar zu </w:t>
      </w:r>
      <w:proofErr w:type="spellStart"/>
      <w:r>
        <w:t>increaseFactors</w:t>
      </w:r>
      <w:proofErr w:type="spellEnd"/>
      <w:r>
        <w:t xml:space="preserve"> wird die Methode </w:t>
      </w:r>
      <w:proofErr w:type="spellStart"/>
      <w:proofErr w:type="gramStart"/>
      <w:r>
        <w:t>de</w:t>
      </w:r>
      <w:r w:rsidRPr="00EA0BB1">
        <w:t>creaseFactors</w:t>
      </w:r>
      <w:proofErr w:type="spellEnd"/>
      <w:r>
        <w:t>(</w:t>
      </w:r>
      <w:proofErr w:type="gramEnd"/>
      <w:r>
        <w:t xml:space="preserve">) ebenfalls mit dem Integer-Wert, um den die Faktoren </w:t>
      </w:r>
      <w:r w:rsidR="00EB3243">
        <w:t>verringert</w:t>
      </w:r>
      <w:r>
        <w:t xml:space="preserve"> werden sollen (</w:t>
      </w:r>
      <w:proofErr w:type="spellStart"/>
      <w:r>
        <w:t>int</w:t>
      </w:r>
      <w:proofErr w:type="spellEnd"/>
      <w:r>
        <w:t xml:space="preserve"> </w:t>
      </w:r>
      <w:proofErr w:type="spellStart"/>
      <w:r>
        <w:t>decrease</w:t>
      </w:r>
      <w:proofErr w:type="spellEnd"/>
      <w:r>
        <w:t xml:space="preserve">), als Eingabeparameter aufgerufen. Für diese Funktion lassen sich erneut </w:t>
      </w:r>
      <w:r w:rsidR="00134A46">
        <w:t>5</w:t>
      </w:r>
      <w:r>
        <w:t xml:space="preserve"> Äquivalenzklassen bilden:</w:t>
      </w:r>
    </w:p>
    <w:p w14:paraId="7415BF76" w14:textId="3E298AFC" w:rsidR="001E6EB6" w:rsidRPr="00935BBB"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&lt; 0</w:t>
      </w:r>
      <w:r w:rsidR="001E6EB6">
        <w:rPr>
          <w:b/>
          <w:bCs/>
        </w:rPr>
        <w:t xml:space="preserve"> | (e</w:t>
      </w:r>
      <w:r w:rsidR="001E6EB6" w:rsidRPr="00BF6A52">
        <w:rPr>
          <w:b/>
          <w:bCs/>
        </w:rPr>
        <w:t>2</w:t>
      </w:r>
      <w:proofErr w:type="gramStart"/>
      <w:r w:rsidR="001E6EB6" w:rsidRPr="00BF6A52">
        <w:rPr>
          <w:b/>
          <w:bCs/>
        </w:rPr>
        <w:t>Sum(</w:t>
      </w:r>
      <w:proofErr w:type="gramEnd"/>
      <w:r w:rsidR="001E6EB6" w:rsidRPr="00BF6A52">
        <w:rPr>
          <w:b/>
          <w:bCs/>
        </w:rPr>
        <w:t xml:space="preserve">) </w:t>
      </w:r>
      <w:r>
        <w:rPr>
          <w:b/>
          <w:bCs/>
        </w:rPr>
        <w:t>-</w:t>
      </w:r>
      <w:r w:rsidR="001E6EB6" w:rsidRPr="00BF6A52">
        <w:rPr>
          <w:b/>
          <w:bCs/>
        </w:rPr>
        <w:t xml:space="preserve"> </w:t>
      </w:r>
      <w:proofErr w:type="spellStart"/>
      <w:r>
        <w:rPr>
          <w:b/>
          <w:bCs/>
        </w:rPr>
        <w:t>de</w:t>
      </w:r>
      <w:r w:rsidR="001E6EB6" w:rsidRPr="00BF6A52">
        <w:rPr>
          <w:b/>
          <w:bCs/>
        </w:rPr>
        <w:t>crease</w:t>
      </w:r>
      <w:proofErr w:type="spellEnd"/>
      <w:r w:rsidR="001E6EB6" w:rsidRPr="00BF6A52">
        <w:rPr>
          <w:b/>
          <w:bCs/>
        </w:rPr>
        <w:t xml:space="preserve">) </w:t>
      </w:r>
      <w:r>
        <w:rPr>
          <w:b/>
          <w:bCs/>
        </w:rPr>
        <w:t>&lt;</w:t>
      </w:r>
      <w:r w:rsidR="001E6EB6" w:rsidRPr="00BF6A52">
        <w:rPr>
          <w:b/>
          <w:bCs/>
        </w:rPr>
        <w:t xml:space="preserve"> 0</w:t>
      </w:r>
    </w:p>
    <w:p w14:paraId="015EF47A" w14:textId="3C4CCB6F" w:rsidR="001E6EB6" w:rsidRPr="003D1D05" w:rsidRDefault="001E6EB6" w:rsidP="001E6EB6">
      <w:pPr>
        <w:ind w:left="708"/>
      </w:pPr>
      <w:r w:rsidRPr="003D1D05">
        <w:t>→</w:t>
      </w:r>
      <w:r>
        <w:t xml:space="preserve"> durch diese Abfrage kann verhindert werden, dass ein Methodenaufruf mit einem fälschlicherweise negativen</w:t>
      </w:r>
      <w:r w:rsidR="009475B4">
        <w:t xml:space="preserve"> </w:t>
      </w:r>
      <w:r>
        <w:t xml:space="preserve">Wert für </w:t>
      </w:r>
      <w:proofErr w:type="spellStart"/>
      <w:r w:rsidR="00EB3243" w:rsidRPr="009475B4">
        <w:rPr>
          <w:i/>
          <w:iCs/>
        </w:rPr>
        <w:t>de</w:t>
      </w:r>
      <w:r w:rsidRPr="009475B4">
        <w:rPr>
          <w:i/>
          <w:iCs/>
        </w:rPr>
        <w:t>crease</w:t>
      </w:r>
      <w:proofErr w:type="spellEnd"/>
      <w:r>
        <w:t xml:space="preserve"> Daten im Model verändert. Stattdessen wird der Fehler </w:t>
      </w:r>
      <w:proofErr w:type="spellStart"/>
      <w:proofErr w:type="gramStart"/>
      <w:r w:rsidRPr="009475B4">
        <w:rPr>
          <w:i/>
          <w:iCs/>
        </w:rPr>
        <w:t>IllegalArgumentException</w:t>
      </w:r>
      <w:proofErr w:type="spellEnd"/>
      <w:r w:rsidRPr="009475B4">
        <w:rPr>
          <w:i/>
          <w:iCs/>
        </w:rPr>
        <w:t>(</w:t>
      </w:r>
      <w:proofErr w:type="gramEnd"/>
      <w:r w:rsidRPr="009475B4">
        <w:rPr>
          <w:i/>
          <w:iCs/>
        </w:rPr>
        <w:t>"</w:t>
      </w:r>
      <w:proofErr w:type="spellStart"/>
      <w:r w:rsidR="00EB3243" w:rsidRPr="009475B4">
        <w:rPr>
          <w:i/>
          <w:iCs/>
        </w:rPr>
        <w:t>de</w:t>
      </w:r>
      <w:r w:rsidRPr="009475B4">
        <w:rPr>
          <w:i/>
          <w:iCs/>
        </w:rPr>
        <w:t>crease</w:t>
      </w:r>
      <w:proofErr w:type="spellEnd"/>
      <w:r w:rsidRPr="009475B4">
        <w:rPr>
          <w:i/>
          <w:iCs/>
        </w:rPr>
        <w:t xml:space="preserve"> out </w:t>
      </w:r>
      <w:proofErr w:type="spellStart"/>
      <w:r w:rsidRPr="009475B4">
        <w:rPr>
          <w:i/>
          <w:iCs/>
        </w:rPr>
        <w:t>of</w:t>
      </w:r>
      <w:proofErr w:type="spellEnd"/>
      <w:r w:rsidRPr="009475B4">
        <w:rPr>
          <w:i/>
          <w:iCs/>
        </w:rPr>
        <w:t xml:space="preserve"> </w:t>
      </w:r>
      <w:proofErr w:type="spellStart"/>
      <w:r w:rsidRPr="009475B4">
        <w:rPr>
          <w:i/>
          <w:iCs/>
        </w:rPr>
        <w:t>bounds</w:t>
      </w:r>
      <w:proofErr w:type="spellEnd"/>
      <w:r w:rsidRPr="009475B4">
        <w:rPr>
          <w:i/>
          <w:iCs/>
        </w:rPr>
        <w:t>")</w:t>
      </w:r>
      <w:r>
        <w:t xml:space="preserve"> erzeugt.</w:t>
      </w:r>
    </w:p>
    <w:p w14:paraId="32D5A14C" w14:textId="34C3A59E" w:rsidR="001E6EB6" w:rsidRPr="00B42F8C" w:rsidRDefault="001E6EB6" w:rsidP="001E6EB6">
      <w:pPr>
        <w:ind w:left="708"/>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-1</w:t>
      </w:r>
    </w:p>
    <w:p w14:paraId="4899A432" w14:textId="2C12DDF4" w:rsidR="001E6EB6" w:rsidRDefault="00EB3243" w:rsidP="001E6EB6">
      <w:pPr>
        <w:pStyle w:val="Listenabsatz"/>
        <w:numPr>
          <w:ilvl w:val="0"/>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493CF15C" w14:textId="214BB40C"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 0</w:t>
      </w:r>
    </w:p>
    <w:p w14:paraId="42043AD3" w14:textId="190E41BF" w:rsidR="001E6EB6" w:rsidRPr="0054011B" w:rsidRDefault="001E6EB6" w:rsidP="001E6EB6">
      <w:pPr>
        <w:ind w:left="1416"/>
        <w:rPr>
          <w:i/>
          <w:iCs/>
        </w:rPr>
      </w:pPr>
      <w:r w:rsidRPr="00935BBB">
        <w:rPr>
          <w:b/>
          <w:bCs/>
        </w:rPr>
        <w:t>→ gewählter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0</w:t>
      </w:r>
    </w:p>
    <w:p w14:paraId="375199C7" w14:textId="6D73EA29" w:rsidR="001E6EB6" w:rsidRDefault="00EB3243" w:rsidP="001E6EB6">
      <w:pPr>
        <w:pStyle w:val="Listenabsatz"/>
        <w:numPr>
          <w:ilvl w:val="1"/>
          <w:numId w:val="13"/>
        </w:numPr>
        <w:rPr>
          <w:b/>
          <w:bCs/>
        </w:rPr>
      </w:pPr>
      <w:proofErr w:type="spellStart"/>
      <w:r>
        <w:rPr>
          <w:b/>
          <w:bCs/>
        </w:rPr>
        <w:t>de</w:t>
      </w:r>
      <w:r w:rsidR="001E6EB6" w:rsidRPr="00B30438">
        <w:rPr>
          <w:b/>
          <w:bCs/>
        </w:rPr>
        <w:t>crease</w:t>
      </w:r>
      <w:proofErr w:type="spellEnd"/>
      <w:r w:rsidR="001E6EB6" w:rsidRPr="00B30438">
        <w:rPr>
          <w:b/>
          <w:bCs/>
        </w:rPr>
        <w:t xml:space="preserve"> &gt;= 0</w:t>
      </w:r>
    </w:p>
    <w:p w14:paraId="50853B10" w14:textId="77777777" w:rsidR="001E6EB6" w:rsidRDefault="001E6EB6" w:rsidP="001E6EB6">
      <w:pPr>
        <w:pStyle w:val="Listenabsatz"/>
        <w:numPr>
          <w:ilvl w:val="2"/>
          <w:numId w:val="13"/>
        </w:numPr>
        <w:rPr>
          <w:b/>
          <w:bCs/>
        </w:rPr>
      </w:pPr>
      <w:proofErr w:type="spellStart"/>
      <w:r>
        <w:rPr>
          <w:b/>
          <w:bCs/>
        </w:rPr>
        <w:t>factorIterator</w:t>
      </w:r>
      <w:proofErr w:type="spellEnd"/>
      <w:r>
        <w:rPr>
          <w:b/>
          <w:bCs/>
        </w:rPr>
        <w:t xml:space="preserve"> == 0 | 1 | 2 | 3 | 4 | 5 | 6 | 7 | 8 | 9</w:t>
      </w:r>
    </w:p>
    <w:p w14:paraId="2237B180" w14:textId="77777777" w:rsidR="001E6EB6" w:rsidRDefault="001E6EB6" w:rsidP="001E6EB6">
      <w:pPr>
        <w:ind w:left="2160"/>
      </w:pPr>
      <w:r>
        <w:t xml:space="preserve">→ </w:t>
      </w:r>
      <w:r w:rsidRPr="00272843">
        <w:t xml:space="preserve">alle Faktoren von 0 bis 9 der Reihe nach durchgehen, bis der gewünschte Wert für </w:t>
      </w:r>
      <w:r w:rsidRPr="0054011B">
        <w:rPr>
          <w:i/>
          <w:iCs/>
        </w:rPr>
        <w:t>e2Sum</w:t>
      </w:r>
      <w:r w:rsidRPr="00272843">
        <w:t xml:space="preserve"> erreicht wurde</w:t>
      </w:r>
    </w:p>
    <w:p w14:paraId="4DA1496D" w14:textId="77777777" w:rsidR="001E6EB6" w:rsidRDefault="001E6EB6" w:rsidP="001E6EB6">
      <w:pPr>
        <w:pStyle w:val="Listenabsatz"/>
        <w:ind w:left="2160"/>
      </w:pPr>
      <w:r>
        <w:t xml:space="preserve">→ </w:t>
      </w:r>
      <w:r w:rsidRPr="00272843">
        <w:t>jeder Faktor wird aufgrund der Berechnung der möglichen Anpassung nur so weit verändert, dass sein Wert nach wie vor im festgesetzten Rahmen bleibt</w:t>
      </w:r>
    </w:p>
    <w:p w14:paraId="3F8AB0D7" w14:textId="4ED56441" w:rsidR="001E6EB6" w:rsidRDefault="001E6EB6" w:rsidP="001E6EB6">
      <w:pPr>
        <w:pStyle w:val="Listenabsatz"/>
        <w:ind w:left="2160"/>
      </w:pPr>
      <w:r>
        <w:t xml:space="preserve">→ nach jedem erfolgreichen Schleifendurchgang wird </w:t>
      </w:r>
      <w:proofErr w:type="spellStart"/>
      <w:r w:rsidR="00EB3243" w:rsidRPr="0054011B">
        <w:rPr>
          <w:i/>
          <w:iCs/>
        </w:rPr>
        <w:t>de</w:t>
      </w:r>
      <w:r w:rsidRPr="0054011B">
        <w:rPr>
          <w:i/>
          <w:iCs/>
        </w:rPr>
        <w:t>crease</w:t>
      </w:r>
      <w:proofErr w:type="spellEnd"/>
      <w:r>
        <w:t xml:space="preserve"> um 1 verringert, sodass sobald </w:t>
      </w:r>
      <w:proofErr w:type="spellStart"/>
      <w:r w:rsidR="00EB3243" w:rsidRPr="0054011B">
        <w:rPr>
          <w:i/>
          <w:iCs/>
        </w:rPr>
        <w:t>de</w:t>
      </w:r>
      <w:r w:rsidRPr="0054011B">
        <w:rPr>
          <w:i/>
          <w:iCs/>
        </w:rPr>
        <w:t>crease</w:t>
      </w:r>
      <w:proofErr w:type="spellEnd"/>
      <w:r>
        <w:t xml:space="preserve"> nichtmehr &gt; 0 ist die Methode erfolgreich abgeschlossen wurde</w:t>
      </w:r>
    </w:p>
    <w:p w14:paraId="46AF0491" w14:textId="1DC2EBDA" w:rsidR="001E6EB6" w:rsidRPr="0054011B" w:rsidRDefault="001E6EB6" w:rsidP="001E6EB6">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Pr="0054011B">
        <w:rPr>
          <w:i/>
          <w:iCs/>
        </w:rPr>
        <w:t>int</w:t>
      </w:r>
      <w:proofErr w:type="spellEnd"/>
      <w:r w:rsidRPr="0054011B">
        <w:rPr>
          <w:i/>
          <w:iCs/>
        </w:rPr>
        <w:t xml:space="preserve"> </w:t>
      </w:r>
      <w:proofErr w:type="spellStart"/>
      <w:r w:rsidR="00EB3243" w:rsidRPr="0054011B">
        <w:rPr>
          <w:i/>
          <w:iCs/>
        </w:rPr>
        <w:t>de</w:t>
      </w:r>
      <w:r w:rsidRPr="0054011B">
        <w:rPr>
          <w:i/>
          <w:iCs/>
        </w:rPr>
        <w:t>crease</w:t>
      </w:r>
      <w:proofErr w:type="spellEnd"/>
      <w:r w:rsidRPr="0054011B">
        <w:rPr>
          <w:i/>
          <w:iCs/>
        </w:rPr>
        <w:t xml:space="preserve"> = 60 </w:t>
      </w:r>
    </w:p>
    <w:p w14:paraId="434F0E0F" w14:textId="77777777" w:rsidR="001E6EB6" w:rsidRPr="00272843" w:rsidRDefault="001E6EB6" w:rsidP="001E6EB6">
      <w:pPr>
        <w:ind w:left="2124"/>
      </w:pPr>
      <w:r>
        <w:t xml:space="preserve">(da 60 der maximal mögliche Wert ist, diese Methode jedoch mit Konfigurationsdaten aufgerufen wird, bei denen alle Faktoren = 0 sind, muss in diesem Fall zwangsläufig jeder Zweig durchlaufen werden um das gewünschte Ergebnis von </w:t>
      </w:r>
      <w:r w:rsidRPr="0054011B">
        <w:rPr>
          <w:i/>
          <w:iCs/>
        </w:rPr>
        <w:t>e2Sum</w:t>
      </w:r>
      <w:r>
        <w:t xml:space="preserve"> = 60 zu erhalten)</w:t>
      </w:r>
    </w:p>
    <w:p w14:paraId="4ADB380E" w14:textId="0640C1E8" w:rsidR="001E6EB6" w:rsidRDefault="001E6EB6" w:rsidP="001E6EB6">
      <w:pPr>
        <w:pStyle w:val="Listenabsatz"/>
        <w:numPr>
          <w:ilvl w:val="2"/>
          <w:numId w:val="13"/>
        </w:numPr>
        <w:rPr>
          <w:b/>
          <w:bCs/>
        </w:rPr>
      </w:pPr>
      <w:proofErr w:type="spellStart"/>
      <w:proofErr w:type="gramStart"/>
      <w:r>
        <w:rPr>
          <w:b/>
          <w:bCs/>
        </w:rPr>
        <w:t>factorIterator</w:t>
      </w:r>
      <w:proofErr w:type="spellEnd"/>
      <w:r>
        <w:rPr>
          <w:b/>
          <w:bCs/>
        </w:rPr>
        <w:t xml:space="preserve"> !</w:t>
      </w:r>
      <w:proofErr w:type="gramEnd"/>
      <w:r>
        <w:rPr>
          <w:b/>
          <w:bCs/>
        </w:rPr>
        <w:t xml:space="preserve">= </w:t>
      </w:r>
      <w:r w:rsidR="008D2318">
        <w:rPr>
          <w:b/>
          <w:bCs/>
        </w:rPr>
        <w:t>(</w:t>
      </w:r>
      <w:r>
        <w:rPr>
          <w:b/>
          <w:bCs/>
        </w:rPr>
        <w:t>0 | 1 | 2 | 3 | 4 | 5 | 6 | 7 | 8 | 9</w:t>
      </w:r>
      <w:r w:rsidR="008D2318">
        <w:rPr>
          <w:b/>
          <w:bCs/>
        </w:rPr>
        <w:t>)</w:t>
      </w:r>
    </w:p>
    <w:p w14:paraId="1522F8AA" w14:textId="33AD6DE9" w:rsidR="00BB0253" w:rsidRDefault="00BB0253" w:rsidP="001B74CD">
      <w:pPr>
        <w:ind w:left="2124" w:firstLine="36"/>
      </w:pPr>
      <w:r w:rsidRPr="006D51C1">
        <w:t>→</w:t>
      </w:r>
      <w:r>
        <w:t xml:space="preserve"> Dieser Zweig wird nur aufgerufen, falls der zu Anfang mit 0 initialisierte </w:t>
      </w:r>
      <w:proofErr w:type="spellStart"/>
      <w:r w:rsidRPr="003D1473">
        <w:rPr>
          <w:i/>
          <w:iCs/>
        </w:rPr>
        <w:t>factorIterator</w:t>
      </w:r>
      <w:proofErr w:type="spellEnd"/>
      <w:r>
        <w:t xml:space="preserve"> außerhalb der Faktoren (0-9) liegt. Dies könnte zum Beispiel auftreten, wenn </w:t>
      </w:r>
      <w:proofErr w:type="spellStart"/>
      <w:r w:rsidR="001B74CD" w:rsidRPr="0054011B">
        <w:rPr>
          <w:i/>
          <w:iCs/>
        </w:rPr>
        <w:t>de</w:t>
      </w:r>
      <w:r w:rsidRPr="0054011B">
        <w:rPr>
          <w:i/>
          <w:iCs/>
        </w:rPr>
        <w:t>crease</w:t>
      </w:r>
      <w:proofErr w:type="spellEnd"/>
      <w:r>
        <w:t xml:space="preserve"> noch nicht </w:t>
      </w:r>
      <w:proofErr w:type="gramStart"/>
      <w:r>
        <w:t>Null</w:t>
      </w:r>
      <w:proofErr w:type="gramEnd"/>
      <w:r>
        <w:t xml:space="preserve"> erreicht hat, alle Faktoren jedoch bereits </w:t>
      </w:r>
      <w:r w:rsidR="001B74CD">
        <w:t>auf ihr Minimum verringert</w:t>
      </w:r>
      <w:r>
        <w:t xml:space="preserve"> wurden. Im normalen Programmverlauf sollte dies nicht auftreten, da der Wert von </w:t>
      </w:r>
      <w:r w:rsidRPr="003D1473">
        <w:rPr>
          <w:i/>
          <w:iCs/>
        </w:rPr>
        <w:t>e2Sum</w:t>
      </w:r>
      <w:r>
        <w:t xml:space="preserve"> </w:t>
      </w:r>
      <w:r w:rsidR="003D1473">
        <w:t xml:space="preserve">vor Aufruf dieser Methode neu berechnet wird. </w:t>
      </w:r>
      <w:r w:rsidR="003D1473">
        <w:t>U</w:t>
      </w:r>
      <w:r>
        <w:t xml:space="preserve">m jedoch eine Endlosschleife zu vermeiden, sollte der Wert von </w:t>
      </w:r>
      <w:r w:rsidRPr="003D1473">
        <w:rPr>
          <w:i/>
          <w:iCs/>
        </w:rPr>
        <w:t>e2Sum</w:t>
      </w:r>
      <w:r>
        <w:t xml:space="preserve"> nicht korrekt berechnet worden sein, würde in diesem Fall der Fehler </w:t>
      </w:r>
      <w:proofErr w:type="spellStart"/>
      <w:r w:rsidRPr="003D1473">
        <w:rPr>
          <w:i/>
          <w:iCs/>
        </w:rPr>
        <w:t>RuntimeException</w:t>
      </w:r>
      <w:proofErr w:type="spellEnd"/>
      <w:r w:rsidRPr="003D1473">
        <w:rPr>
          <w:i/>
          <w:iCs/>
        </w:rPr>
        <w:t>("</w:t>
      </w:r>
      <w:proofErr w:type="spellStart"/>
      <w:r w:rsidRPr="003D1473">
        <w:rPr>
          <w:i/>
          <w:iCs/>
        </w:rPr>
        <w:t>factorIterator</w:t>
      </w:r>
      <w:proofErr w:type="spellEnd"/>
      <w:r w:rsidRPr="003D1473">
        <w:rPr>
          <w:i/>
          <w:iCs/>
        </w:rPr>
        <w:t xml:space="preserve"> out </w:t>
      </w:r>
      <w:proofErr w:type="spellStart"/>
      <w:r w:rsidRPr="003D1473">
        <w:rPr>
          <w:i/>
          <w:iCs/>
        </w:rPr>
        <w:t>of</w:t>
      </w:r>
      <w:proofErr w:type="spellEnd"/>
      <w:r w:rsidRPr="003D1473">
        <w:rPr>
          <w:i/>
          <w:iCs/>
        </w:rPr>
        <w:t xml:space="preserve"> </w:t>
      </w:r>
      <w:proofErr w:type="spellStart"/>
      <w:r w:rsidRPr="003D1473">
        <w:rPr>
          <w:i/>
          <w:iCs/>
        </w:rPr>
        <w:t>bounds</w:t>
      </w:r>
      <w:proofErr w:type="spellEnd"/>
      <w:r w:rsidRPr="003D1473">
        <w:rPr>
          <w:i/>
          <w:iCs/>
        </w:rPr>
        <w:t>")</w:t>
      </w:r>
      <w:r>
        <w:t xml:space="preserve"> auftreten und die Endlosschleife verhindert</w:t>
      </w:r>
    </w:p>
    <w:p w14:paraId="7C2093FB" w14:textId="17FC11E5" w:rsidR="00FB4C6C" w:rsidRPr="003D1473" w:rsidRDefault="001E6EB6" w:rsidP="00FB4C6C">
      <w:pPr>
        <w:ind w:left="2124"/>
        <w:rPr>
          <w:i/>
          <w:iCs/>
        </w:rPr>
      </w:pPr>
      <w:r w:rsidRPr="003D1D05">
        <w:rPr>
          <w:b/>
          <w:bCs/>
        </w:rPr>
        <w:t xml:space="preserve">→ </w:t>
      </w:r>
      <w:r w:rsidRPr="00EF483F">
        <w:rPr>
          <w:b/>
          <w:bCs/>
        </w:rPr>
        <w:t>gewählt</w:t>
      </w:r>
      <w:r>
        <w:rPr>
          <w:b/>
          <w:bCs/>
        </w:rPr>
        <w:t>er</w:t>
      </w:r>
      <w:r w:rsidRPr="00EF483F">
        <w:rPr>
          <w:b/>
          <w:bCs/>
        </w:rPr>
        <w:t xml:space="preserve"> Wert im Model</w:t>
      </w:r>
      <w:r>
        <w:t xml:space="preserve">: </w:t>
      </w:r>
      <w:proofErr w:type="spellStart"/>
      <w:r w:rsidR="00FB4C6C" w:rsidRPr="003D1473">
        <w:rPr>
          <w:i/>
          <w:iCs/>
        </w:rPr>
        <w:t>int</w:t>
      </w:r>
      <w:proofErr w:type="spellEnd"/>
      <w:r w:rsidR="00FB4C6C" w:rsidRPr="003D1473">
        <w:rPr>
          <w:i/>
          <w:iCs/>
        </w:rPr>
        <w:t xml:space="preserve"> e2Sum = 10, </w:t>
      </w:r>
      <w:proofErr w:type="spellStart"/>
      <w:r w:rsidR="00FB4C6C" w:rsidRPr="003D1473">
        <w:rPr>
          <w:i/>
          <w:iCs/>
        </w:rPr>
        <w:t>int</w:t>
      </w:r>
      <w:proofErr w:type="spellEnd"/>
      <w:r w:rsidR="00FB4C6C" w:rsidRPr="003D1473">
        <w:rPr>
          <w:i/>
          <w:iCs/>
        </w:rPr>
        <w:t xml:space="preserve"> e2Correction = </w:t>
      </w:r>
      <w:r w:rsidR="006B0ACA" w:rsidRPr="003D1473">
        <w:rPr>
          <w:i/>
          <w:iCs/>
        </w:rPr>
        <w:t>5</w:t>
      </w:r>
    </w:p>
    <w:p w14:paraId="08D9F2DB" w14:textId="77777777" w:rsidR="00FB4C6C" w:rsidRPr="00581802" w:rsidRDefault="00FB4C6C" w:rsidP="00FB4C6C">
      <w:pPr>
        <w:ind w:left="3540" w:firstLine="708"/>
      </w:pPr>
      <w:r>
        <w:t xml:space="preserve">→ </w:t>
      </w:r>
      <w:proofErr w:type="spellStart"/>
      <w:r w:rsidRPr="003D1473">
        <w:rPr>
          <w:i/>
          <w:iCs/>
        </w:rPr>
        <w:t>int</w:t>
      </w:r>
      <w:proofErr w:type="spellEnd"/>
      <w:r w:rsidRPr="003D1473">
        <w:rPr>
          <w:i/>
          <w:iCs/>
        </w:rPr>
        <w:t xml:space="preserve"> </w:t>
      </w:r>
      <w:proofErr w:type="spellStart"/>
      <w:r w:rsidR="006B0ACA" w:rsidRPr="003D1473">
        <w:rPr>
          <w:i/>
          <w:iCs/>
        </w:rPr>
        <w:t>de</w:t>
      </w:r>
      <w:r w:rsidRPr="003D1473">
        <w:rPr>
          <w:i/>
          <w:iCs/>
        </w:rPr>
        <w:t>crease</w:t>
      </w:r>
      <w:proofErr w:type="spellEnd"/>
      <w:r w:rsidRPr="003D1473">
        <w:rPr>
          <w:i/>
          <w:iCs/>
        </w:rPr>
        <w:t xml:space="preserve"> = 5</w:t>
      </w:r>
      <w:r>
        <w:t xml:space="preserve">, alle Faktoren bereits </w:t>
      </w:r>
      <w:r w:rsidR="006B0ACA">
        <w:t>minimal</w:t>
      </w:r>
    </w:p>
    <w:p w14:paraId="3977502E" w14:textId="5297C39A" w:rsidR="00077C3E" w:rsidRPr="00741E8B" w:rsidRDefault="001450DE" w:rsidP="00CA5974">
      <w:r>
        <w:rPr>
          <w:noProof/>
        </w:rPr>
        <w:lastRenderedPageBreak/>
        <w:drawing>
          <wp:inline distT="0" distB="0" distL="0" distR="0" wp14:anchorId="2337D796" wp14:editId="25AE4F4C">
            <wp:extent cx="5760720" cy="5459095"/>
            <wp:effectExtent l="0" t="0" r="508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FFORT_decreaseFactors.png"/>
                    <pic:cNvPicPr/>
                  </pic:nvPicPr>
                  <pic:blipFill>
                    <a:blip r:embed="rId21">
                      <a:extLst>
                        <a:ext uri="{28A0092B-C50C-407E-A947-70E740481C1C}">
                          <a14:useLocalDpi xmlns:a14="http://schemas.microsoft.com/office/drawing/2010/main" val="0"/>
                        </a:ext>
                      </a:extLst>
                    </a:blip>
                    <a:stretch>
                      <a:fillRect/>
                    </a:stretch>
                  </pic:blipFill>
                  <pic:spPr>
                    <a:xfrm>
                      <a:off x="0" y="0"/>
                      <a:ext cx="5760720" cy="5459095"/>
                    </a:xfrm>
                    <a:prstGeom prst="rect">
                      <a:avLst/>
                    </a:prstGeom>
                  </pic:spPr>
                </pic:pic>
              </a:graphicData>
            </a:graphic>
          </wp:inline>
        </w:drawing>
      </w:r>
      <w:r w:rsidR="00CA5974">
        <w:br w:type="page"/>
      </w:r>
    </w:p>
    <w:p w14:paraId="1323562B" w14:textId="05162496" w:rsidR="00BA09CD" w:rsidRPr="00D82101" w:rsidRDefault="00E27202" w:rsidP="00E27202">
      <w:pPr>
        <w:pStyle w:val="berschrift1"/>
        <w:numPr>
          <w:ilvl w:val="0"/>
          <w:numId w:val="5"/>
        </w:numPr>
        <w:spacing w:line="360" w:lineRule="auto"/>
        <w:jc w:val="both"/>
        <w:rPr>
          <w:rFonts w:ascii="Arial" w:hAnsi="Arial" w:cs="Arial"/>
          <w:color w:val="auto"/>
        </w:rPr>
      </w:pPr>
      <w:r>
        <w:rPr>
          <w:rFonts w:ascii="Arial" w:hAnsi="Arial" w:cs="Arial"/>
          <w:color w:val="auto"/>
        </w:rPr>
        <w:lastRenderedPageBreak/>
        <w:t xml:space="preserve"> </w:t>
      </w:r>
      <w:bookmarkStart w:id="41" w:name="_Toc42861434"/>
      <w:r w:rsidR="00BA09CD" w:rsidRPr="00D82101">
        <w:rPr>
          <w:rFonts w:ascii="Arial" w:hAnsi="Arial" w:cs="Arial"/>
          <w:color w:val="auto"/>
        </w:rPr>
        <w:t>Ergänzungen</w:t>
      </w:r>
      <w:bookmarkEnd w:id="41"/>
    </w:p>
    <w:p w14:paraId="5389214A" w14:textId="2C1C1825" w:rsidR="00077A29" w:rsidRPr="007F50A3" w:rsidRDefault="00E27202" w:rsidP="007F50A3">
      <w:pPr>
        <w:spacing w:line="360" w:lineRule="auto"/>
        <w:jc w:val="both"/>
        <w:rPr>
          <w:rFonts w:ascii="Arial" w:hAnsi="Arial" w:cs="Arial"/>
        </w:rPr>
      </w:pPr>
      <w:r>
        <w:rPr>
          <w:rFonts w:ascii="Arial" w:hAnsi="Arial" w:cs="Arial"/>
        </w:rPr>
        <w:t>sonstige Informationen</w:t>
      </w:r>
    </w:p>
    <w:sectPr w:rsidR="00077A29" w:rsidRPr="007F50A3" w:rsidSect="009522C6">
      <w:headerReference w:type="default" r:id="rId22"/>
      <w:footerReference w:type="default" r:id="rId23"/>
      <w:pgSz w:w="11906" w:h="16838"/>
      <w:pgMar w:top="1417" w:right="1417" w:bottom="1134" w:left="1417"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34" w:author="Schiffel Florian (inf18235)" w:date="2020-06-16T16:55:00Z" w:initials="SF(">
    <w:p w14:paraId="02B66BC7" w14:textId="6E140152" w:rsidR="00BE6272" w:rsidRDefault="00BE6272">
      <w:pPr>
        <w:pStyle w:val="Kommentartext"/>
      </w:pPr>
      <w:r>
        <w:rPr>
          <w:rStyle w:val="Kommentarzeichen"/>
        </w:rPr>
        <w:annotationRef/>
      </w:r>
      <w:r>
        <w:t xml:space="preserve">evtl. besser gibt es die zwei Methoden </w:t>
      </w:r>
      <w:proofErr w:type="spellStart"/>
      <w:r>
        <w:t>importProject</w:t>
      </w:r>
      <w:proofErr w:type="spellEnd"/>
      <w:r>
        <w:t xml:space="preserve">, die beide </w:t>
      </w:r>
      <w:r w:rsidR="008E657B">
        <w:t>die entsprechende Methode im Interface überladen.</w:t>
      </w:r>
    </w:p>
  </w:comment>
  <w:comment w:id="37" w:author="Schiffel Florian (inf18235)" w:date="2020-06-16T17:14:00Z" w:initials="SF(">
    <w:p w14:paraId="4F7D32D1" w14:textId="57A0320A" w:rsidR="004A3694" w:rsidRDefault="004A3694">
      <w:pPr>
        <w:pStyle w:val="Kommentartext"/>
      </w:pPr>
      <w:r>
        <w:rPr>
          <w:rStyle w:val="Kommentarzeichen"/>
        </w:rPr>
        <w:annotationRef/>
      </w:r>
      <w:r>
        <w:t>Oder extra testen?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02B66BC7" w15:done="0"/>
  <w15:commentEx w15:paraId="4F7D32D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9377FB" w16cex:dateUtc="2020-06-16T14:55:00Z"/>
  <w16cex:commentExtensible w16cex:durableId="22937C87" w16cex:dateUtc="2020-06-16T15:1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02B66BC7" w16cid:durableId="229377FB"/>
  <w16cid:commentId w16cid:paraId="4F7D32D1" w16cid:durableId="22937C8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E81184" w14:textId="77777777" w:rsidR="002B1C0C" w:rsidRDefault="002B1C0C" w:rsidP="00657F85">
      <w:pPr>
        <w:spacing w:after="0" w:line="240" w:lineRule="auto"/>
      </w:pPr>
      <w:r>
        <w:separator/>
      </w:r>
    </w:p>
  </w:endnote>
  <w:endnote w:type="continuationSeparator" w:id="0">
    <w:p w14:paraId="7E8272D3" w14:textId="77777777" w:rsidR="002B1C0C" w:rsidRDefault="002B1C0C" w:rsidP="00657F85">
      <w:pPr>
        <w:spacing w:after="0" w:line="240" w:lineRule="auto"/>
      </w:pPr>
      <w:r>
        <w:continuationSeparator/>
      </w:r>
    </w:p>
  </w:endnote>
  <w:endnote w:type="continuationNotice" w:id="1">
    <w:p w14:paraId="49F3D0BD" w14:textId="77777777" w:rsidR="002B1C0C" w:rsidRDefault="002B1C0C">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Segoe UI">
    <w:altName w:val="Sylfaen"/>
    <w:panose1 w:val="020B0604020202020204"/>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enlo">
    <w:panose1 w:val="020B0609030804020204"/>
    <w:charset w:val="00"/>
    <w:family w:val="modern"/>
    <w:pitch w:val="fixed"/>
    <w:sig w:usb0="E60022FF" w:usb1="D200F9FB" w:usb2="02000028"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14618510"/>
      <w:docPartObj>
        <w:docPartGallery w:val="Page Numbers (Bottom of Page)"/>
        <w:docPartUnique/>
      </w:docPartObj>
    </w:sdtPr>
    <w:sdtEndPr/>
    <w:sdtContent>
      <w:p w14:paraId="7A4019E5" w14:textId="73DC47E3" w:rsidR="008A2A92" w:rsidRDefault="008A2A92">
        <w:pPr>
          <w:pStyle w:val="Fuzeile"/>
          <w:jc w:val="right"/>
        </w:pPr>
        <w:r>
          <w:fldChar w:fldCharType="begin"/>
        </w:r>
        <w:r>
          <w:instrText>PAGE   \* MERGEFORMAT</w:instrText>
        </w:r>
        <w:r>
          <w:fldChar w:fldCharType="separate"/>
        </w:r>
        <w:r w:rsidR="00312441">
          <w:rPr>
            <w:noProof/>
          </w:rPr>
          <w:t>47</w:t>
        </w:r>
        <w:r>
          <w:fldChar w:fldCharType="end"/>
        </w:r>
      </w:p>
    </w:sdtContent>
  </w:sdt>
  <w:p w14:paraId="0CBC771A" w14:textId="77777777" w:rsidR="008A2A92" w:rsidRDefault="008A2A92">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8F3477" w14:textId="77777777" w:rsidR="002B1C0C" w:rsidRDefault="002B1C0C" w:rsidP="00657F85">
      <w:pPr>
        <w:spacing w:after="0" w:line="240" w:lineRule="auto"/>
      </w:pPr>
      <w:r>
        <w:separator/>
      </w:r>
    </w:p>
  </w:footnote>
  <w:footnote w:type="continuationSeparator" w:id="0">
    <w:p w14:paraId="48BBBC7C" w14:textId="77777777" w:rsidR="002B1C0C" w:rsidRDefault="002B1C0C" w:rsidP="00657F85">
      <w:pPr>
        <w:spacing w:after="0" w:line="240" w:lineRule="auto"/>
      </w:pPr>
      <w:r>
        <w:continuationSeparator/>
      </w:r>
    </w:p>
  </w:footnote>
  <w:footnote w:type="continuationNotice" w:id="1">
    <w:p w14:paraId="18A7AD92" w14:textId="77777777" w:rsidR="002B1C0C" w:rsidRDefault="002B1C0C">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5A56732" w14:textId="5CF3AD36" w:rsidR="008A2A92" w:rsidRDefault="008A2A92" w:rsidP="009522C6">
    <w:pPr>
      <w:pStyle w:val="Kopfzeile"/>
      <w:jc w:val="right"/>
    </w:pPr>
    <w:r>
      <w:rPr>
        <w:noProof/>
        <w:lang w:eastAsia="de-DE"/>
      </w:rPr>
      <w:drawing>
        <wp:anchor distT="0" distB="0" distL="114300" distR="114300" simplePos="0" relativeHeight="251658240" behindDoc="1" locked="0" layoutInCell="1" allowOverlap="1" wp14:anchorId="0AF3478F" wp14:editId="440DE84E">
          <wp:simplePos x="0" y="0"/>
          <wp:positionH relativeFrom="column">
            <wp:posOffset>4693285</wp:posOffset>
          </wp:positionH>
          <wp:positionV relativeFrom="paragraph">
            <wp:posOffset>-362585</wp:posOffset>
          </wp:positionV>
          <wp:extent cx="1644650" cy="687070"/>
          <wp:effectExtent l="0" t="0" r="0" b="0"/>
          <wp:wrapTight wrapText="bothSides">
            <wp:wrapPolygon edited="0">
              <wp:start x="4754" y="0"/>
              <wp:lineTo x="0" y="3593"/>
              <wp:lineTo x="0" y="16769"/>
              <wp:lineTo x="8507" y="19165"/>
              <wp:lineTo x="8507" y="20961"/>
              <wp:lineTo x="19015" y="20961"/>
              <wp:lineTo x="20516" y="20961"/>
              <wp:lineTo x="21266" y="10181"/>
              <wp:lineTo x="21266" y="3593"/>
              <wp:lineTo x="6005" y="0"/>
              <wp:lineTo x="4754" y="0"/>
            </wp:wrapPolygon>
          </wp:wrapTight>
          <wp:docPr id="1" name="Grafik 1" descr="Bildergebnis für DHBW Logo Stuttg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ildergebnis für DHBW Logo Stuttgart"/>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4650" cy="68707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F0B4BA6C"/>
    <w:lvl w:ilvl="0">
      <w:start w:val="1"/>
      <w:numFmt w:val="bullet"/>
      <w:pStyle w:val="Aufzhlungszeichen"/>
      <w:lvlText w:val=""/>
      <w:lvlJc w:val="left"/>
      <w:pPr>
        <w:tabs>
          <w:tab w:val="num" w:pos="360"/>
        </w:tabs>
        <w:ind w:left="360" w:hanging="360"/>
      </w:pPr>
      <w:rPr>
        <w:rFonts w:ascii="Symbol" w:hAnsi="Symbol" w:hint="default"/>
      </w:rPr>
    </w:lvl>
  </w:abstractNum>
  <w:abstractNum w:abstractNumId="1" w15:restartNumberingAfterBreak="0">
    <w:nsid w:val="076B3587"/>
    <w:multiLevelType w:val="multilevel"/>
    <w:tmpl w:val="A29E08EE"/>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A366A9A"/>
    <w:multiLevelType w:val="hybridMultilevel"/>
    <w:tmpl w:val="ECE4A50E"/>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B3931C2"/>
    <w:multiLevelType w:val="hybridMultilevel"/>
    <w:tmpl w:val="4D74DED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0BA6099D"/>
    <w:multiLevelType w:val="hybridMultilevel"/>
    <w:tmpl w:val="701E8C02"/>
    <w:lvl w:ilvl="0" w:tplc="8ED61274">
      <w:start w:val="5"/>
      <w:numFmt w:val="bullet"/>
      <w:lvlText w:val="-"/>
      <w:lvlJc w:val="left"/>
      <w:pPr>
        <w:ind w:left="720" w:hanging="360"/>
      </w:pPr>
      <w:rPr>
        <w:rFonts w:ascii="Calibri" w:eastAsiaTheme="minorHAnsi" w:hAnsi="Calibri" w:cs="Calibr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C8035B4"/>
    <w:multiLevelType w:val="multilevel"/>
    <w:tmpl w:val="E098C9C8"/>
    <w:lvl w:ilvl="0">
      <w:start w:val="1"/>
      <w:numFmt w:val="decimal"/>
      <w:lvlText w:val="%1."/>
      <w:lvlJc w:val="left"/>
      <w:pPr>
        <w:ind w:left="720" w:hanging="360"/>
      </w:pPr>
      <w:rPr>
        <w:rFonts w:hint="default"/>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0CDB5998"/>
    <w:multiLevelType w:val="hybridMultilevel"/>
    <w:tmpl w:val="B0B6AAEC"/>
    <w:lvl w:ilvl="0" w:tplc="B71E8350">
      <w:start w:val="1"/>
      <w:numFmt w:val="decimal"/>
      <w:lvlText w:val="%1."/>
      <w:lvlJc w:val="left"/>
      <w:pPr>
        <w:ind w:left="360" w:hanging="360"/>
      </w:pPr>
      <w:rPr>
        <w:rFonts w:hint="default"/>
        <w:color w:val="000000" w:themeColor="text1"/>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0E9175D9"/>
    <w:multiLevelType w:val="hybridMultilevel"/>
    <w:tmpl w:val="8EFE1B6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8" w15:restartNumberingAfterBreak="0">
    <w:nsid w:val="255C0590"/>
    <w:multiLevelType w:val="hybridMultilevel"/>
    <w:tmpl w:val="0AD296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6E95110"/>
    <w:multiLevelType w:val="hybridMultilevel"/>
    <w:tmpl w:val="0F848354"/>
    <w:lvl w:ilvl="0" w:tplc="0407000F">
      <w:start w:val="1"/>
      <w:numFmt w:val="decimal"/>
      <w:lvlText w:val="%1."/>
      <w:lvlJc w:val="left"/>
      <w:pPr>
        <w:ind w:left="1440" w:hanging="360"/>
      </w:pPr>
    </w:lvl>
    <w:lvl w:ilvl="1" w:tplc="04070019" w:tentative="1">
      <w:start w:val="1"/>
      <w:numFmt w:val="lowerLetter"/>
      <w:lvlText w:val="%2."/>
      <w:lvlJc w:val="left"/>
      <w:pPr>
        <w:ind w:left="2160" w:hanging="360"/>
      </w:pPr>
    </w:lvl>
    <w:lvl w:ilvl="2" w:tplc="0407001B" w:tentative="1">
      <w:start w:val="1"/>
      <w:numFmt w:val="lowerRoman"/>
      <w:lvlText w:val="%3."/>
      <w:lvlJc w:val="right"/>
      <w:pPr>
        <w:ind w:left="2880" w:hanging="180"/>
      </w:pPr>
    </w:lvl>
    <w:lvl w:ilvl="3" w:tplc="0407000F" w:tentative="1">
      <w:start w:val="1"/>
      <w:numFmt w:val="decimal"/>
      <w:lvlText w:val="%4."/>
      <w:lvlJc w:val="left"/>
      <w:pPr>
        <w:ind w:left="3600" w:hanging="360"/>
      </w:pPr>
    </w:lvl>
    <w:lvl w:ilvl="4" w:tplc="04070019" w:tentative="1">
      <w:start w:val="1"/>
      <w:numFmt w:val="lowerLetter"/>
      <w:lvlText w:val="%5."/>
      <w:lvlJc w:val="left"/>
      <w:pPr>
        <w:ind w:left="4320" w:hanging="360"/>
      </w:pPr>
    </w:lvl>
    <w:lvl w:ilvl="5" w:tplc="0407001B" w:tentative="1">
      <w:start w:val="1"/>
      <w:numFmt w:val="lowerRoman"/>
      <w:lvlText w:val="%6."/>
      <w:lvlJc w:val="right"/>
      <w:pPr>
        <w:ind w:left="5040" w:hanging="180"/>
      </w:pPr>
    </w:lvl>
    <w:lvl w:ilvl="6" w:tplc="0407000F" w:tentative="1">
      <w:start w:val="1"/>
      <w:numFmt w:val="decimal"/>
      <w:lvlText w:val="%7."/>
      <w:lvlJc w:val="left"/>
      <w:pPr>
        <w:ind w:left="5760" w:hanging="360"/>
      </w:pPr>
    </w:lvl>
    <w:lvl w:ilvl="7" w:tplc="04070019" w:tentative="1">
      <w:start w:val="1"/>
      <w:numFmt w:val="lowerLetter"/>
      <w:lvlText w:val="%8."/>
      <w:lvlJc w:val="left"/>
      <w:pPr>
        <w:ind w:left="6480" w:hanging="360"/>
      </w:pPr>
    </w:lvl>
    <w:lvl w:ilvl="8" w:tplc="0407001B" w:tentative="1">
      <w:start w:val="1"/>
      <w:numFmt w:val="lowerRoman"/>
      <w:lvlText w:val="%9."/>
      <w:lvlJc w:val="right"/>
      <w:pPr>
        <w:ind w:left="7200" w:hanging="180"/>
      </w:pPr>
    </w:lvl>
  </w:abstractNum>
  <w:abstractNum w:abstractNumId="10" w15:restartNumberingAfterBreak="0">
    <w:nsid w:val="3B2F3156"/>
    <w:multiLevelType w:val="hybridMultilevel"/>
    <w:tmpl w:val="E9E463F4"/>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1" w15:restartNumberingAfterBreak="0">
    <w:nsid w:val="3CAE157E"/>
    <w:multiLevelType w:val="hybridMultilevel"/>
    <w:tmpl w:val="089A413A"/>
    <w:lvl w:ilvl="0" w:tplc="D4263C56">
      <w:start w:val="5"/>
      <w:numFmt w:val="bullet"/>
      <w:lvlText w:val="-"/>
      <w:lvlJc w:val="left"/>
      <w:pPr>
        <w:ind w:left="1068" w:hanging="360"/>
      </w:pPr>
      <w:rPr>
        <w:rFonts w:ascii="Calibri" w:eastAsiaTheme="minorHAnsi" w:hAnsi="Calibri" w:cs="Calibri"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12" w15:restartNumberingAfterBreak="0">
    <w:nsid w:val="3E49349D"/>
    <w:multiLevelType w:val="hybridMultilevel"/>
    <w:tmpl w:val="BFE89FC8"/>
    <w:lvl w:ilvl="0" w:tplc="4C7A3160">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13" w15:restartNumberingAfterBreak="0">
    <w:nsid w:val="4F1E01E0"/>
    <w:multiLevelType w:val="multilevel"/>
    <w:tmpl w:val="62166A8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4" w15:restartNumberingAfterBreak="0">
    <w:nsid w:val="53FE6BE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B56436E"/>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DC51CD0"/>
    <w:multiLevelType w:val="multilevel"/>
    <w:tmpl w:val="7DF470A6"/>
    <w:lvl w:ilvl="0">
      <w:start w:val="1"/>
      <w:numFmt w:val="decimal"/>
      <w:lvlText w:val="%1."/>
      <w:lvlJc w:val="left"/>
      <w:pPr>
        <w:ind w:left="720" w:hanging="360"/>
      </w:pPr>
      <w:rPr>
        <w:rFonts w:hint="default"/>
        <w:color w:val="auto"/>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7" w15:restartNumberingAfterBreak="0">
    <w:nsid w:val="63E06534"/>
    <w:multiLevelType w:val="multilevel"/>
    <w:tmpl w:val="0407001F"/>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8" w15:restartNumberingAfterBreak="0">
    <w:nsid w:val="6B8E06F6"/>
    <w:multiLevelType w:val="multilevel"/>
    <w:tmpl w:val="66C88DD0"/>
    <w:lvl w:ilvl="0">
      <w:start w:val="1"/>
      <w:numFmt w:val="decimal"/>
      <w:lvlText w:val="%1."/>
      <w:lvlJc w:val="left"/>
      <w:pPr>
        <w:ind w:left="720" w:hanging="360"/>
      </w:pPr>
      <w:rPr>
        <w:rFonts w:asciiTheme="majorHAnsi" w:eastAsiaTheme="majorEastAsia" w:hAnsiTheme="majorHAnsi" w:cstheme="majorBidi"/>
      </w:rPr>
    </w:lvl>
    <w:lvl w:ilvl="1">
      <w:start w:val="1"/>
      <w:numFmt w:val="decimal"/>
      <w:lvlText w:val="%1.%2"/>
      <w:lvlJc w:val="left"/>
      <w:pPr>
        <w:ind w:left="750" w:hanging="390"/>
      </w:p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 w15:restartNumberingAfterBreak="0">
    <w:nsid w:val="6D495633"/>
    <w:multiLevelType w:val="hybridMultilevel"/>
    <w:tmpl w:val="B7304364"/>
    <w:lvl w:ilvl="0" w:tplc="49747D76">
      <w:start w:val="5"/>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0" w15:restartNumberingAfterBreak="0">
    <w:nsid w:val="6FE0229F"/>
    <w:multiLevelType w:val="hybridMultilevel"/>
    <w:tmpl w:val="1D72EA8A"/>
    <w:lvl w:ilvl="0" w:tplc="4852EA24">
      <w:start w:val="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6"/>
  </w:num>
  <w:num w:numId="2">
    <w:abstractNumId w:val="17"/>
  </w:num>
  <w:num w:numId="3">
    <w:abstractNumId w:val="15"/>
  </w:num>
  <w:num w:numId="4">
    <w:abstractNumId w:val="10"/>
  </w:num>
  <w:num w:numId="5">
    <w:abstractNumId w:val="13"/>
  </w:num>
  <w:num w:numId="6">
    <w:abstractNumId w:val="14"/>
  </w:num>
  <w:num w:numId="7">
    <w:abstractNumId w:val="18"/>
  </w:num>
  <w:num w:numId="8">
    <w:abstractNumId w:val="5"/>
  </w:num>
  <w:num w:numId="9">
    <w:abstractNumId w:val="1"/>
  </w:num>
  <w:num w:numId="10">
    <w:abstractNumId w:val="6"/>
  </w:num>
  <w:num w:numId="11">
    <w:abstractNumId w:val="7"/>
  </w:num>
  <w:num w:numId="12">
    <w:abstractNumId w:val="3"/>
  </w:num>
  <w:num w:numId="13">
    <w:abstractNumId w:val="2"/>
  </w:num>
  <w:num w:numId="14">
    <w:abstractNumId w:val="0"/>
  </w:num>
  <w:num w:numId="15">
    <w:abstractNumId w:val="11"/>
  </w:num>
  <w:num w:numId="16">
    <w:abstractNumId w:val="20"/>
  </w:num>
  <w:num w:numId="17">
    <w:abstractNumId w:val="12"/>
  </w:num>
  <w:num w:numId="18">
    <w:abstractNumId w:val="19"/>
  </w:num>
  <w:num w:numId="19">
    <w:abstractNumId w:val="4"/>
  </w:num>
  <w:num w:numId="20">
    <w:abstractNumId w:val="8"/>
  </w:num>
  <w:num w:numId="21">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Florian S.">
    <w15:presenceInfo w15:providerId="Windows Live" w15:userId="b03a4f9e6f3e9c75"/>
  </w15:person>
  <w15:person w15:author="Schiffel Florian (inf18235)">
    <w15:presenceInfo w15:providerId="AD" w15:userId="S::inf18235@lehre.dhbw-stuttgart.de::3139ea01-bf99-4452-a14a-5022aa10085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4"/>
  <w:proofState w:spelling="clean" w:grammar="clean"/>
  <w:defaultTabStop w:val="708"/>
  <w:autoHyphenation/>
  <w:hyphenationZone w:val="425"/>
  <w:defaultTableStyle w:val="SWE-Standard"/>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7D0"/>
    <w:rsid w:val="000028A2"/>
    <w:rsid w:val="00003C16"/>
    <w:rsid w:val="0000401F"/>
    <w:rsid w:val="00010113"/>
    <w:rsid w:val="0001710C"/>
    <w:rsid w:val="00020631"/>
    <w:rsid w:val="00030779"/>
    <w:rsid w:val="00037B26"/>
    <w:rsid w:val="000436F8"/>
    <w:rsid w:val="000739C7"/>
    <w:rsid w:val="000762F2"/>
    <w:rsid w:val="0007640A"/>
    <w:rsid w:val="00077A29"/>
    <w:rsid w:val="00077C3E"/>
    <w:rsid w:val="00077FB4"/>
    <w:rsid w:val="00083A82"/>
    <w:rsid w:val="00092F18"/>
    <w:rsid w:val="00096699"/>
    <w:rsid w:val="00097657"/>
    <w:rsid w:val="000A0070"/>
    <w:rsid w:val="000B00A2"/>
    <w:rsid w:val="000B7915"/>
    <w:rsid w:val="000C2CC6"/>
    <w:rsid w:val="000C2CE4"/>
    <w:rsid w:val="000C3C48"/>
    <w:rsid w:val="000C41CA"/>
    <w:rsid w:val="000C498B"/>
    <w:rsid w:val="000E034E"/>
    <w:rsid w:val="000E665E"/>
    <w:rsid w:val="000F74A1"/>
    <w:rsid w:val="000F7DD0"/>
    <w:rsid w:val="00100248"/>
    <w:rsid w:val="00107061"/>
    <w:rsid w:val="00112F6A"/>
    <w:rsid w:val="00117484"/>
    <w:rsid w:val="00117B70"/>
    <w:rsid w:val="00120838"/>
    <w:rsid w:val="00120C06"/>
    <w:rsid w:val="001228D9"/>
    <w:rsid w:val="00123CDF"/>
    <w:rsid w:val="00124BC8"/>
    <w:rsid w:val="001313BD"/>
    <w:rsid w:val="00134A46"/>
    <w:rsid w:val="00134B06"/>
    <w:rsid w:val="00134FCF"/>
    <w:rsid w:val="00135A40"/>
    <w:rsid w:val="00140391"/>
    <w:rsid w:val="00142285"/>
    <w:rsid w:val="001427CD"/>
    <w:rsid w:val="001450DE"/>
    <w:rsid w:val="00150F34"/>
    <w:rsid w:val="00151E45"/>
    <w:rsid w:val="00160E9A"/>
    <w:rsid w:val="00163392"/>
    <w:rsid w:val="001638A3"/>
    <w:rsid w:val="00164064"/>
    <w:rsid w:val="00165FBE"/>
    <w:rsid w:val="00166F1D"/>
    <w:rsid w:val="00167C0B"/>
    <w:rsid w:val="001710C6"/>
    <w:rsid w:val="00173343"/>
    <w:rsid w:val="00174AE8"/>
    <w:rsid w:val="0017686C"/>
    <w:rsid w:val="00177145"/>
    <w:rsid w:val="00183FBE"/>
    <w:rsid w:val="001848BD"/>
    <w:rsid w:val="0018727F"/>
    <w:rsid w:val="00187E0A"/>
    <w:rsid w:val="00193BF1"/>
    <w:rsid w:val="001A4745"/>
    <w:rsid w:val="001A5F38"/>
    <w:rsid w:val="001B0927"/>
    <w:rsid w:val="001B11BF"/>
    <w:rsid w:val="001B3317"/>
    <w:rsid w:val="001B74CD"/>
    <w:rsid w:val="001C1F76"/>
    <w:rsid w:val="001C2FEC"/>
    <w:rsid w:val="001C3130"/>
    <w:rsid w:val="001C3254"/>
    <w:rsid w:val="001C36EB"/>
    <w:rsid w:val="001C5BE2"/>
    <w:rsid w:val="001D10F6"/>
    <w:rsid w:val="001D696D"/>
    <w:rsid w:val="001D6B33"/>
    <w:rsid w:val="001E645D"/>
    <w:rsid w:val="001E6EB6"/>
    <w:rsid w:val="001E7A6D"/>
    <w:rsid w:val="001E7B3A"/>
    <w:rsid w:val="001F18F1"/>
    <w:rsid w:val="001F1B34"/>
    <w:rsid w:val="001F1D4F"/>
    <w:rsid w:val="001F5A5D"/>
    <w:rsid w:val="002009F9"/>
    <w:rsid w:val="00205F55"/>
    <w:rsid w:val="00207EBE"/>
    <w:rsid w:val="0021726F"/>
    <w:rsid w:val="002236E2"/>
    <w:rsid w:val="00225713"/>
    <w:rsid w:val="00225B05"/>
    <w:rsid w:val="0022678E"/>
    <w:rsid w:val="0023026F"/>
    <w:rsid w:val="002324C5"/>
    <w:rsid w:val="00232C5F"/>
    <w:rsid w:val="00240B8E"/>
    <w:rsid w:val="00240EC8"/>
    <w:rsid w:val="00241268"/>
    <w:rsid w:val="00242621"/>
    <w:rsid w:val="00244031"/>
    <w:rsid w:val="002531AB"/>
    <w:rsid w:val="00254371"/>
    <w:rsid w:val="002545FB"/>
    <w:rsid w:val="00262774"/>
    <w:rsid w:val="00263C2B"/>
    <w:rsid w:val="00264295"/>
    <w:rsid w:val="00272843"/>
    <w:rsid w:val="00276A03"/>
    <w:rsid w:val="0028624A"/>
    <w:rsid w:val="00286ED9"/>
    <w:rsid w:val="00290D29"/>
    <w:rsid w:val="00292EDA"/>
    <w:rsid w:val="00292F0B"/>
    <w:rsid w:val="00293704"/>
    <w:rsid w:val="00296585"/>
    <w:rsid w:val="00297C79"/>
    <w:rsid w:val="002A407B"/>
    <w:rsid w:val="002A447F"/>
    <w:rsid w:val="002A6783"/>
    <w:rsid w:val="002A6E00"/>
    <w:rsid w:val="002A777A"/>
    <w:rsid w:val="002B1C0C"/>
    <w:rsid w:val="002B55B1"/>
    <w:rsid w:val="002B6CA2"/>
    <w:rsid w:val="002C202C"/>
    <w:rsid w:val="002D0201"/>
    <w:rsid w:val="002D0B41"/>
    <w:rsid w:val="002D0B6C"/>
    <w:rsid w:val="002D3651"/>
    <w:rsid w:val="002D676C"/>
    <w:rsid w:val="002D7B8E"/>
    <w:rsid w:val="002E5262"/>
    <w:rsid w:val="002E604A"/>
    <w:rsid w:val="002F25F0"/>
    <w:rsid w:val="002F3E70"/>
    <w:rsid w:val="002F584C"/>
    <w:rsid w:val="002F622E"/>
    <w:rsid w:val="002F6F5C"/>
    <w:rsid w:val="00302054"/>
    <w:rsid w:val="003061CB"/>
    <w:rsid w:val="00312441"/>
    <w:rsid w:val="003150B2"/>
    <w:rsid w:val="003277AF"/>
    <w:rsid w:val="00331631"/>
    <w:rsid w:val="003330A0"/>
    <w:rsid w:val="00333F33"/>
    <w:rsid w:val="00336EC1"/>
    <w:rsid w:val="003405F4"/>
    <w:rsid w:val="00341548"/>
    <w:rsid w:val="00341A48"/>
    <w:rsid w:val="00346482"/>
    <w:rsid w:val="003475A8"/>
    <w:rsid w:val="003519E1"/>
    <w:rsid w:val="00351B20"/>
    <w:rsid w:val="00351B6D"/>
    <w:rsid w:val="003567EF"/>
    <w:rsid w:val="00361A39"/>
    <w:rsid w:val="00365347"/>
    <w:rsid w:val="003725AF"/>
    <w:rsid w:val="00384018"/>
    <w:rsid w:val="00384BBC"/>
    <w:rsid w:val="00384E11"/>
    <w:rsid w:val="00386001"/>
    <w:rsid w:val="003912C6"/>
    <w:rsid w:val="00391E4A"/>
    <w:rsid w:val="00394776"/>
    <w:rsid w:val="00394843"/>
    <w:rsid w:val="003955AD"/>
    <w:rsid w:val="003A5089"/>
    <w:rsid w:val="003B08C0"/>
    <w:rsid w:val="003C67DF"/>
    <w:rsid w:val="003D1473"/>
    <w:rsid w:val="003D1D05"/>
    <w:rsid w:val="003D25DB"/>
    <w:rsid w:val="003E1E0B"/>
    <w:rsid w:val="003E40C7"/>
    <w:rsid w:val="003F1029"/>
    <w:rsid w:val="003F373B"/>
    <w:rsid w:val="003F4011"/>
    <w:rsid w:val="00400C9C"/>
    <w:rsid w:val="00403297"/>
    <w:rsid w:val="00403348"/>
    <w:rsid w:val="00404531"/>
    <w:rsid w:val="00404CE0"/>
    <w:rsid w:val="004057E7"/>
    <w:rsid w:val="00406D7E"/>
    <w:rsid w:val="00407D1E"/>
    <w:rsid w:val="00412EEC"/>
    <w:rsid w:val="00415381"/>
    <w:rsid w:val="00416383"/>
    <w:rsid w:val="00423C39"/>
    <w:rsid w:val="00426CA9"/>
    <w:rsid w:val="004279A4"/>
    <w:rsid w:val="00430E82"/>
    <w:rsid w:val="004338B2"/>
    <w:rsid w:val="00434A74"/>
    <w:rsid w:val="00440E8B"/>
    <w:rsid w:val="00441D41"/>
    <w:rsid w:val="00445B17"/>
    <w:rsid w:val="0045132A"/>
    <w:rsid w:val="00452B4F"/>
    <w:rsid w:val="0045402B"/>
    <w:rsid w:val="00455D23"/>
    <w:rsid w:val="00456FD9"/>
    <w:rsid w:val="004570CE"/>
    <w:rsid w:val="00460773"/>
    <w:rsid w:val="004620AD"/>
    <w:rsid w:val="004655F1"/>
    <w:rsid w:val="0046687A"/>
    <w:rsid w:val="0046793D"/>
    <w:rsid w:val="0047024F"/>
    <w:rsid w:val="00471E78"/>
    <w:rsid w:val="0047467E"/>
    <w:rsid w:val="0047665F"/>
    <w:rsid w:val="004774C6"/>
    <w:rsid w:val="004820F5"/>
    <w:rsid w:val="00482442"/>
    <w:rsid w:val="00484200"/>
    <w:rsid w:val="00484BD8"/>
    <w:rsid w:val="00486FB0"/>
    <w:rsid w:val="00490158"/>
    <w:rsid w:val="00493BC3"/>
    <w:rsid w:val="00496AD2"/>
    <w:rsid w:val="004A0DE6"/>
    <w:rsid w:val="004A3694"/>
    <w:rsid w:val="004A437E"/>
    <w:rsid w:val="004A44A5"/>
    <w:rsid w:val="004A6EED"/>
    <w:rsid w:val="004A7950"/>
    <w:rsid w:val="004B1964"/>
    <w:rsid w:val="004B2183"/>
    <w:rsid w:val="004B3609"/>
    <w:rsid w:val="004C2A5C"/>
    <w:rsid w:val="004C6B8C"/>
    <w:rsid w:val="004D451F"/>
    <w:rsid w:val="004D6D1E"/>
    <w:rsid w:val="004E20C5"/>
    <w:rsid w:val="004E230D"/>
    <w:rsid w:val="004E2971"/>
    <w:rsid w:val="004E50B7"/>
    <w:rsid w:val="004F27D2"/>
    <w:rsid w:val="004F50B6"/>
    <w:rsid w:val="00507F7B"/>
    <w:rsid w:val="005165F5"/>
    <w:rsid w:val="0051697E"/>
    <w:rsid w:val="00520D57"/>
    <w:rsid w:val="00523DB6"/>
    <w:rsid w:val="00523FC8"/>
    <w:rsid w:val="005256D6"/>
    <w:rsid w:val="00526AF8"/>
    <w:rsid w:val="00526C02"/>
    <w:rsid w:val="005279AD"/>
    <w:rsid w:val="00531EF7"/>
    <w:rsid w:val="005365F8"/>
    <w:rsid w:val="00536A89"/>
    <w:rsid w:val="0054011B"/>
    <w:rsid w:val="00553257"/>
    <w:rsid w:val="00553CF6"/>
    <w:rsid w:val="005544CA"/>
    <w:rsid w:val="005545AA"/>
    <w:rsid w:val="00554D6F"/>
    <w:rsid w:val="0056136F"/>
    <w:rsid w:val="005615A8"/>
    <w:rsid w:val="00561BEA"/>
    <w:rsid w:val="00562451"/>
    <w:rsid w:val="005631A9"/>
    <w:rsid w:val="0056382A"/>
    <w:rsid w:val="0057186A"/>
    <w:rsid w:val="00581802"/>
    <w:rsid w:val="00585C08"/>
    <w:rsid w:val="00590F3E"/>
    <w:rsid w:val="00596745"/>
    <w:rsid w:val="00596D25"/>
    <w:rsid w:val="005A2DF8"/>
    <w:rsid w:val="005A2EE2"/>
    <w:rsid w:val="005A50F8"/>
    <w:rsid w:val="005A74B2"/>
    <w:rsid w:val="005B1330"/>
    <w:rsid w:val="005B73F4"/>
    <w:rsid w:val="005C3F77"/>
    <w:rsid w:val="005D3283"/>
    <w:rsid w:val="005D5A20"/>
    <w:rsid w:val="005E334A"/>
    <w:rsid w:val="005E5DAD"/>
    <w:rsid w:val="005E7472"/>
    <w:rsid w:val="005F1BDE"/>
    <w:rsid w:val="005F1EC1"/>
    <w:rsid w:val="005F24B1"/>
    <w:rsid w:val="005F3EF7"/>
    <w:rsid w:val="005F5A24"/>
    <w:rsid w:val="005F7FCE"/>
    <w:rsid w:val="006017E4"/>
    <w:rsid w:val="0060418A"/>
    <w:rsid w:val="006047CD"/>
    <w:rsid w:val="0060547E"/>
    <w:rsid w:val="00607353"/>
    <w:rsid w:val="0061173E"/>
    <w:rsid w:val="00613047"/>
    <w:rsid w:val="00613443"/>
    <w:rsid w:val="00615EFB"/>
    <w:rsid w:val="006258F2"/>
    <w:rsid w:val="0062678E"/>
    <w:rsid w:val="00631561"/>
    <w:rsid w:val="00640E02"/>
    <w:rsid w:val="00642172"/>
    <w:rsid w:val="006431D3"/>
    <w:rsid w:val="00644376"/>
    <w:rsid w:val="00644658"/>
    <w:rsid w:val="00646DC0"/>
    <w:rsid w:val="00650E3B"/>
    <w:rsid w:val="00651BB9"/>
    <w:rsid w:val="00655BA6"/>
    <w:rsid w:val="00657F85"/>
    <w:rsid w:val="0066163F"/>
    <w:rsid w:val="006633E5"/>
    <w:rsid w:val="00663E60"/>
    <w:rsid w:val="006658FC"/>
    <w:rsid w:val="00666DC7"/>
    <w:rsid w:val="006719C0"/>
    <w:rsid w:val="00673BD5"/>
    <w:rsid w:val="0067586D"/>
    <w:rsid w:val="00683DB2"/>
    <w:rsid w:val="00684C77"/>
    <w:rsid w:val="006871B9"/>
    <w:rsid w:val="0068760F"/>
    <w:rsid w:val="00690EED"/>
    <w:rsid w:val="00691FB0"/>
    <w:rsid w:val="0069504E"/>
    <w:rsid w:val="00695C68"/>
    <w:rsid w:val="006A07EB"/>
    <w:rsid w:val="006A38CD"/>
    <w:rsid w:val="006A3D16"/>
    <w:rsid w:val="006A4EBC"/>
    <w:rsid w:val="006A5CD1"/>
    <w:rsid w:val="006A7D75"/>
    <w:rsid w:val="006B0ACA"/>
    <w:rsid w:val="006B221A"/>
    <w:rsid w:val="006B69A4"/>
    <w:rsid w:val="006C093B"/>
    <w:rsid w:val="006C1E22"/>
    <w:rsid w:val="006C76C7"/>
    <w:rsid w:val="006D1AF7"/>
    <w:rsid w:val="006D4EB6"/>
    <w:rsid w:val="006D51C1"/>
    <w:rsid w:val="006E1A47"/>
    <w:rsid w:val="006E3BBD"/>
    <w:rsid w:val="006F2270"/>
    <w:rsid w:val="006F5E49"/>
    <w:rsid w:val="00700DF9"/>
    <w:rsid w:val="00711895"/>
    <w:rsid w:val="0071555E"/>
    <w:rsid w:val="00717019"/>
    <w:rsid w:val="007179C9"/>
    <w:rsid w:val="007206B9"/>
    <w:rsid w:val="00722E4D"/>
    <w:rsid w:val="00725F2B"/>
    <w:rsid w:val="007342E5"/>
    <w:rsid w:val="00737C66"/>
    <w:rsid w:val="00741931"/>
    <w:rsid w:val="00741E8B"/>
    <w:rsid w:val="0074659F"/>
    <w:rsid w:val="007506A7"/>
    <w:rsid w:val="00753AA5"/>
    <w:rsid w:val="007543E8"/>
    <w:rsid w:val="007600E5"/>
    <w:rsid w:val="00761D51"/>
    <w:rsid w:val="0076204C"/>
    <w:rsid w:val="00762C4A"/>
    <w:rsid w:val="00766C72"/>
    <w:rsid w:val="00772E30"/>
    <w:rsid w:val="00777541"/>
    <w:rsid w:val="00780F75"/>
    <w:rsid w:val="0078154E"/>
    <w:rsid w:val="007822B5"/>
    <w:rsid w:val="007852FB"/>
    <w:rsid w:val="007857F1"/>
    <w:rsid w:val="007860C6"/>
    <w:rsid w:val="007869A9"/>
    <w:rsid w:val="00786E1E"/>
    <w:rsid w:val="007968ED"/>
    <w:rsid w:val="007A13B8"/>
    <w:rsid w:val="007A5F12"/>
    <w:rsid w:val="007B3CE4"/>
    <w:rsid w:val="007B4993"/>
    <w:rsid w:val="007B6229"/>
    <w:rsid w:val="007C272A"/>
    <w:rsid w:val="007C4E1B"/>
    <w:rsid w:val="007C68F3"/>
    <w:rsid w:val="007D0F0C"/>
    <w:rsid w:val="007D2F46"/>
    <w:rsid w:val="007E06A6"/>
    <w:rsid w:val="007E0F53"/>
    <w:rsid w:val="007E1756"/>
    <w:rsid w:val="007E666B"/>
    <w:rsid w:val="007F3C05"/>
    <w:rsid w:val="007F43A1"/>
    <w:rsid w:val="007F50A3"/>
    <w:rsid w:val="0080630F"/>
    <w:rsid w:val="0081010D"/>
    <w:rsid w:val="00811B9E"/>
    <w:rsid w:val="00814E8A"/>
    <w:rsid w:val="00815246"/>
    <w:rsid w:val="00815A17"/>
    <w:rsid w:val="0081623E"/>
    <w:rsid w:val="008225CF"/>
    <w:rsid w:val="008255C2"/>
    <w:rsid w:val="008277A1"/>
    <w:rsid w:val="00833FC8"/>
    <w:rsid w:val="0083732A"/>
    <w:rsid w:val="00841DC8"/>
    <w:rsid w:val="00842986"/>
    <w:rsid w:val="008539A7"/>
    <w:rsid w:val="00853F6D"/>
    <w:rsid w:val="00857A38"/>
    <w:rsid w:val="008711DE"/>
    <w:rsid w:val="008752AF"/>
    <w:rsid w:val="008760C9"/>
    <w:rsid w:val="00884A42"/>
    <w:rsid w:val="0089142C"/>
    <w:rsid w:val="00896678"/>
    <w:rsid w:val="008A2A92"/>
    <w:rsid w:val="008A2CCC"/>
    <w:rsid w:val="008A7CDE"/>
    <w:rsid w:val="008B1D52"/>
    <w:rsid w:val="008B3ADF"/>
    <w:rsid w:val="008B5EE3"/>
    <w:rsid w:val="008C15BD"/>
    <w:rsid w:val="008C2801"/>
    <w:rsid w:val="008C56D9"/>
    <w:rsid w:val="008C7620"/>
    <w:rsid w:val="008D0E66"/>
    <w:rsid w:val="008D19F4"/>
    <w:rsid w:val="008D2318"/>
    <w:rsid w:val="008D5C39"/>
    <w:rsid w:val="008D68EF"/>
    <w:rsid w:val="008E2915"/>
    <w:rsid w:val="008E657B"/>
    <w:rsid w:val="008E67BF"/>
    <w:rsid w:val="008F2579"/>
    <w:rsid w:val="008F72CA"/>
    <w:rsid w:val="009007C3"/>
    <w:rsid w:val="009017A3"/>
    <w:rsid w:val="00915DB6"/>
    <w:rsid w:val="0091709F"/>
    <w:rsid w:val="00920519"/>
    <w:rsid w:val="00920668"/>
    <w:rsid w:val="00920A5A"/>
    <w:rsid w:val="00921D64"/>
    <w:rsid w:val="00922309"/>
    <w:rsid w:val="00922C47"/>
    <w:rsid w:val="0093457B"/>
    <w:rsid w:val="00935579"/>
    <w:rsid w:val="00935BBB"/>
    <w:rsid w:val="0093748F"/>
    <w:rsid w:val="00946089"/>
    <w:rsid w:val="009467D0"/>
    <w:rsid w:val="009468D3"/>
    <w:rsid w:val="009475B4"/>
    <w:rsid w:val="009514F2"/>
    <w:rsid w:val="009522C6"/>
    <w:rsid w:val="009641FA"/>
    <w:rsid w:val="00970CBD"/>
    <w:rsid w:val="00972C79"/>
    <w:rsid w:val="00973D71"/>
    <w:rsid w:val="00977222"/>
    <w:rsid w:val="009825F4"/>
    <w:rsid w:val="00986D2D"/>
    <w:rsid w:val="00987A2C"/>
    <w:rsid w:val="009900AE"/>
    <w:rsid w:val="00991884"/>
    <w:rsid w:val="00992C36"/>
    <w:rsid w:val="00993DA2"/>
    <w:rsid w:val="009954EE"/>
    <w:rsid w:val="00997643"/>
    <w:rsid w:val="009A10CA"/>
    <w:rsid w:val="009A3B89"/>
    <w:rsid w:val="009A3C61"/>
    <w:rsid w:val="009A4927"/>
    <w:rsid w:val="009A8803"/>
    <w:rsid w:val="009B2E95"/>
    <w:rsid w:val="009C4D6C"/>
    <w:rsid w:val="009C572A"/>
    <w:rsid w:val="009C639D"/>
    <w:rsid w:val="009D04AF"/>
    <w:rsid w:val="009D0912"/>
    <w:rsid w:val="009D15C2"/>
    <w:rsid w:val="009D160E"/>
    <w:rsid w:val="009D246F"/>
    <w:rsid w:val="009E017C"/>
    <w:rsid w:val="009E2320"/>
    <w:rsid w:val="009E3579"/>
    <w:rsid w:val="009E7DAA"/>
    <w:rsid w:val="009F0128"/>
    <w:rsid w:val="009F15FA"/>
    <w:rsid w:val="009F2BFB"/>
    <w:rsid w:val="009F6837"/>
    <w:rsid w:val="009F76A5"/>
    <w:rsid w:val="009F7ADC"/>
    <w:rsid w:val="00A02A46"/>
    <w:rsid w:val="00A02D61"/>
    <w:rsid w:val="00A033DE"/>
    <w:rsid w:val="00A041EB"/>
    <w:rsid w:val="00A07C1E"/>
    <w:rsid w:val="00A13BA7"/>
    <w:rsid w:val="00A15DA3"/>
    <w:rsid w:val="00A20AB1"/>
    <w:rsid w:val="00A22172"/>
    <w:rsid w:val="00A23452"/>
    <w:rsid w:val="00A23579"/>
    <w:rsid w:val="00A240D3"/>
    <w:rsid w:val="00A25702"/>
    <w:rsid w:val="00A27299"/>
    <w:rsid w:val="00A3739A"/>
    <w:rsid w:val="00A42ED2"/>
    <w:rsid w:val="00A44FF7"/>
    <w:rsid w:val="00A51BCA"/>
    <w:rsid w:val="00A55869"/>
    <w:rsid w:val="00A61085"/>
    <w:rsid w:val="00A6229F"/>
    <w:rsid w:val="00A62898"/>
    <w:rsid w:val="00A67644"/>
    <w:rsid w:val="00A7117E"/>
    <w:rsid w:val="00A75348"/>
    <w:rsid w:val="00A777FF"/>
    <w:rsid w:val="00A82E6C"/>
    <w:rsid w:val="00A85FC0"/>
    <w:rsid w:val="00A903A5"/>
    <w:rsid w:val="00A905C1"/>
    <w:rsid w:val="00A907B1"/>
    <w:rsid w:val="00A910D5"/>
    <w:rsid w:val="00A942B9"/>
    <w:rsid w:val="00A94427"/>
    <w:rsid w:val="00A949C4"/>
    <w:rsid w:val="00A979D9"/>
    <w:rsid w:val="00A97C10"/>
    <w:rsid w:val="00AA3BB4"/>
    <w:rsid w:val="00AA5225"/>
    <w:rsid w:val="00AA62B3"/>
    <w:rsid w:val="00AA726B"/>
    <w:rsid w:val="00AB5F7A"/>
    <w:rsid w:val="00AB6A29"/>
    <w:rsid w:val="00AB7639"/>
    <w:rsid w:val="00AD1099"/>
    <w:rsid w:val="00AD30F2"/>
    <w:rsid w:val="00AE441F"/>
    <w:rsid w:val="00AF1A01"/>
    <w:rsid w:val="00AF2B8A"/>
    <w:rsid w:val="00B07326"/>
    <w:rsid w:val="00B07A08"/>
    <w:rsid w:val="00B1232A"/>
    <w:rsid w:val="00B15ED1"/>
    <w:rsid w:val="00B16234"/>
    <w:rsid w:val="00B163EF"/>
    <w:rsid w:val="00B16E80"/>
    <w:rsid w:val="00B17417"/>
    <w:rsid w:val="00B21635"/>
    <w:rsid w:val="00B30438"/>
    <w:rsid w:val="00B307B2"/>
    <w:rsid w:val="00B324C6"/>
    <w:rsid w:val="00B32AD0"/>
    <w:rsid w:val="00B33012"/>
    <w:rsid w:val="00B33638"/>
    <w:rsid w:val="00B35F7D"/>
    <w:rsid w:val="00B3654F"/>
    <w:rsid w:val="00B42F8C"/>
    <w:rsid w:val="00B47731"/>
    <w:rsid w:val="00B510F0"/>
    <w:rsid w:val="00B520BA"/>
    <w:rsid w:val="00B551E8"/>
    <w:rsid w:val="00B724E4"/>
    <w:rsid w:val="00B7472C"/>
    <w:rsid w:val="00B76FCD"/>
    <w:rsid w:val="00B86CF3"/>
    <w:rsid w:val="00B9333C"/>
    <w:rsid w:val="00B93F15"/>
    <w:rsid w:val="00B94DFB"/>
    <w:rsid w:val="00B963C4"/>
    <w:rsid w:val="00B97E9A"/>
    <w:rsid w:val="00BA09CD"/>
    <w:rsid w:val="00BA1F3D"/>
    <w:rsid w:val="00BA44CD"/>
    <w:rsid w:val="00BA513F"/>
    <w:rsid w:val="00BB0253"/>
    <w:rsid w:val="00BB0740"/>
    <w:rsid w:val="00BB26F4"/>
    <w:rsid w:val="00BB2D17"/>
    <w:rsid w:val="00BB4BE4"/>
    <w:rsid w:val="00BB5109"/>
    <w:rsid w:val="00BB548D"/>
    <w:rsid w:val="00BC5629"/>
    <w:rsid w:val="00BD282C"/>
    <w:rsid w:val="00BE3D21"/>
    <w:rsid w:val="00BE568E"/>
    <w:rsid w:val="00BE6272"/>
    <w:rsid w:val="00BE7083"/>
    <w:rsid w:val="00BF3849"/>
    <w:rsid w:val="00BF585D"/>
    <w:rsid w:val="00BF6A52"/>
    <w:rsid w:val="00C000AA"/>
    <w:rsid w:val="00C02EDE"/>
    <w:rsid w:val="00C03219"/>
    <w:rsid w:val="00C0430A"/>
    <w:rsid w:val="00C058FE"/>
    <w:rsid w:val="00C0798A"/>
    <w:rsid w:val="00C145F4"/>
    <w:rsid w:val="00C146DB"/>
    <w:rsid w:val="00C1560C"/>
    <w:rsid w:val="00C15973"/>
    <w:rsid w:val="00C27B7E"/>
    <w:rsid w:val="00C311F1"/>
    <w:rsid w:val="00C40C84"/>
    <w:rsid w:val="00C5620C"/>
    <w:rsid w:val="00C5765B"/>
    <w:rsid w:val="00C66375"/>
    <w:rsid w:val="00C67BD5"/>
    <w:rsid w:val="00C73B1C"/>
    <w:rsid w:val="00C76E9E"/>
    <w:rsid w:val="00C77870"/>
    <w:rsid w:val="00C85B1B"/>
    <w:rsid w:val="00C91EB4"/>
    <w:rsid w:val="00C94EE1"/>
    <w:rsid w:val="00CA1D4E"/>
    <w:rsid w:val="00CA2A32"/>
    <w:rsid w:val="00CA2CAF"/>
    <w:rsid w:val="00CA323D"/>
    <w:rsid w:val="00CA5974"/>
    <w:rsid w:val="00CA690C"/>
    <w:rsid w:val="00CB4CDE"/>
    <w:rsid w:val="00CB590D"/>
    <w:rsid w:val="00CC04F1"/>
    <w:rsid w:val="00CC1778"/>
    <w:rsid w:val="00CC5662"/>
    <w:rsid w:val="00CC6E06"/>
    <w:rsid w:val="00CC7308"/>
    <w:rsid w:val="00CC76EB"/>
    <w:rsid w:val="00CD55B2"/>
    <w:rsid w:val="00CD5813"/>
    <w:rsid w:val="00CD5E0C"/>
    <w:rsid w:val="00CD77F8"/>
    <w:rsid w:val="00CE4B42"/>
    <w:rsid w:val="00CE6608"/>
    <w:rsid w:val="00CF0F82"/>
    <w:rsid w:val="00CF3723"/>
    <w:rsid w:val="00CF4410"/>
    <w:rsid w:val="00CF6B22"/>
    <w:rsid w:val="00CF7EC4"/>
    <w:rsid w:val="00D01528"/>
    <w:rsid w:val="00D04CBF"/>
    <w:rsid w:val="00D1045C"/>
    <w:rsid w:val="00D10727"/>
    <w:rsid w:val="00D128C2"/>
    <w:rsid w:val="00D151BA"/>
    <w:rsid w:val="00D17338"/>
    <w:rsid w:val="00D271F6"/>
    <w:rsid w:val="00D27D73"/>
    <w:rsid w:val="00D30E4E"/>
    <w:rsid w:val="00D34A30"/>
    <w:rsid w:val="00D367BF"/>
    <w:rsid w:val="00D40C63"/>
    <w:rsid w:val="00D41EA8"/>
    <w:rsid w:val="00D51919"/>
    <w:rsid w:val="00D5404E"/>
    <w:rsid w:val="00D54239"/>
    <w:rsid w:val="00D5469A"/>
    <w:rsid w:val="00D56AB9"/>
    <w:rsid w:val="00D56D11"/>
    <w:rsid w:val="00D64F2D"/>
    <w:rsid w:val="00D66F95"/>
    <w:rsid w:val="00D67AB0"/>
    <w:rsid w:val="00D714B0"/>
    <w:rsid w:val="00D716C3"/>
    <w:rsid w:val="00D82101"/>
    <w:rsid w:val="00D8293E"/>
    <w:rsid w:val="00D873CA"/>
    <w:rsid w:val="00D9588A"/>
    <w:rsid w:val="00D96B98"/>
    <w:rsid w:val="00D97656"/>
    <w:rsid w:val="00DA2441"/>
    <w:rsid w:val="00DB02A7"/>
    <w:rsid w:val="00DB1179"/>
    <w:rsid w:val="00DB1684"/>
    <w:rsid w:val="00DB427E"/>
    <w:rsid w:val="00DB77AD"/>
    <w:rsid w:val="00DB7C8E"/>
    <w:rsid w:val="00DC1BF7"/>
    <w:rsid w:val="00DC4001"/>
    <w:rsid w:val="00DC6E96"/>
    <w:rsid w:val="00DD3405"/>
    <w:rsid w:val="00DD5775"/>
    <w:rsid w:val="00DE06D1"/>
    <w:rsid w:val="00DE19DD"/>
    <w:rsid w:val="00DE475D"/>
    <w:rsid w:val="00DE65AE"/>
    <w:rsid w:val="00DF1DB4"/>
    <w:rsid w:val="00DF2283"/>
    <w:rsid w:val="00DF27BB"/>
    <w:rsid w:val="00DF5B07"/>
    <w:rsid w:val="00DF7CEE"/>
    <w:rsid w:val="00E00134"/>
    <w:rsid w:val="00E00D03"/>
    <w:rsid w:val="00E011BD"/>
    <w:rsid w:val="00E03CC1"/>
    <w:rsid w:val="00E04B26"/>
    <w:rsid w:val="00E10655"/>
    <w:rsid w:val="00E150CB"/>
    <w:rsid w:val="00E20AD6"/>
    <w:rsid w:val="00E21DB5"/>
    <w:rsid w:val="00E22C74"/>
    <w:rsid w:val="00E26CA9"/>
    <w:rsid w:val="00E27202"/>
    <w:rsid w:val="00E27363"/>
    <w:rsid w:val="00E4272F"/>
    <w:rsid w:val="00E44021"/>
    <w:rsid w:val="00E4478E"/>
    <w:rsid w:val="00E44EAC"/>
    <w:rsid w:val="00E453AE"/>
    <w:rsid w:val="00E455C8"/>
    <w:rsid w:val="00E47010"/>
    <w:rsid w:val="00E5013A"/>
    <w:rsid w:val="00E56FA7"/>
    <w:rsid w:val="00E57A49"/>
    <w:rsid w:val="00E57C18"/>
    <w:rsid w:val="00E63C0D"/>
    <w:rsid w:val="00E65FCF"/>
    <w:rsid w:val="00E72816"/>
    <w:rsid w:val="00E73220"/>
    <w:rsid w:val="00E770F9"/>
    <w:rsid w:val="00E81C78"/>
    <w:rsid w:val="00E829BE"/>
    <w:rsid w:val="00E82D7F"/>
    <w:rsid w:val="00E85DD1"/>
    <w:rsid w:val="00E91E34"/>
    <w:rsid w:val="00E93DB7"/>
    <w:rsid w:val="00E950DC"/>
    <w:rsid w:val="00EA0BB1"/>
    <w:rsid w:val="00EA2DAC"/>
    <w:rsid w:val="00EB099B"/>
    <w:rsid w:val="00EB0C60"/>
    <w:rsid w:val="00EB3243"/>
    <w:rsid w:val="00EB3A25"/>
    <w:rsid w:val="00EC0CED"/>
    <w:rsid w:val="00EC0DF8"/>
    <w:rsid w:val="00EC6274"/>
    <w:rsid w:val="00ED3DFC"/>
    <w:rsid w:val="00ED48ED"/>
    <w:rsid w:val="00ED6D2B"/>
    <w:rsid w:val="00EE5AB0"/>
    <w:rsid w:val="00EE7CEA"/>
    <w:rsid w:val="00EF057C"/>
    <w:rsid w:val="00EF2342"/>
    <w:rsid w:val="00EF483F"/>
    <w:rsid w:val="00EF6C09"/>
    <w:rsid w:val="00EF7828"/>
    <w:rsid w:val="00F01CB1"/>
    <w:rsid w:val="00F04178"/>
    <w:rsid w:val="00F053E8"/>
    <w:rsid w:val="00F061F8"/>
    <w:rsid w:val="00F07B82"/>
    <w:rsid w:val="00F15F99"/>
    <w:rsid w:val="00F23F75"/>
    <w:rsid w:val="00F2525C"/>
    <w:rsid w:val="00F2708C"/>
    <w:rsid w:val="00F34C80"/>
    <w:rsid w:val="00F35074"/>
    <w:rsid w:val="00F4293E"/>
    <w:rsid w:val="00F42EB9"/>
    <w:rsid w:val="00F47356"/>
    <w:rsid w:val="00F5081D"/>
    <w:rsid w:val="00F532F7"/>
    <w:rsid w:val="00F53915"/>
    <w:rsid w:val="00F5540E"/>
    <w:rsid w:val="00F55801"/>
    <w:rsid w:val="00F570D9"/>
    <w:rsid w:val="00F64C91"/>
    <w:rsid w:val="00F7011E"/>
    <w:rsid w:val="00F74CD7"/>
    <w:rsid w:val="00F80241"/>
    <w:rsid w:val="00F82378"/>
    <w:rsid w:val="00F863E2"/>
    <w:rsid w:val="00F87E67"/>
    <w:rsid w:val="00F90E7E"/>
    <w:rsid w:val="00F94F2D"/>
    <w:rsid w:val="00F95099"/>
    <w:rsid w:val="00F97A8B"/>
    <w:rsid w:val="00FA139C"/>
    <w:rsid w:val="00FA162B"/>
    <w:rsid w:val="00FA43EA"/>
    <w:rsid w:val="00FA4C45"/>
    <w:rsid w:val="00FB076F"/>
    <w:rsid w:val="00FB0929"/>
    <w:rsid w:val="00FB4C6C"/>
    <w:rsid w:val="00FC3B7D"/>
    <w:rsid w:val="00FD1EE4"/>
    <w:rsid w:val="00FD1F8A"/>
    <w:rsid w:val="00FD23F0"/>
    <w:rsid w:val="00FD3214"/>
    <w:rsid w:val="00FE14FA"/>
    <w:rsid w:val="00FF0FDF"/>
    <w:rsid w:val="00FF72A4"/>
    <w:rsid w:val="00FF73E2"/>
    <w:rsid w:val="0121320D"/>
    <w:rsid w:val="01D717D2"/>
    <w:rsid w:val="04A85787"/>
    <w:rsid w:val="06D8D085"/>
    <w:rsid w:val="07BA5FB4"/>
    <w:rsid w:val="08107842"/>
    <w:rsid w:val="08470026"/>
    <w:rsid w:val="0936B2C2"/>
    <w:rsid w:val="0A928708"/>
    <w:rsid w:val="0B888F29"/>
    <w:rsid w:val="0BDB9144"/>
    <w:rsid w:val="0D3C7492"/>
    <w:rsid w:val="0D5A5CDC"/>
    <w:rsid w:val="0D87250C"/>
    <w:rsid w:val="0F444A3F"/>
    <w:rsid w:val="0FB2A32B"/>
    <w:rsid w:val="10BA334C"/>
    <w:rsid w:val="11D060F9"/>
    <w:rsid w:val="12040F7F"/>
    <w:rsid w:val="12DF99DD"/>
    <w:rsid w:val="131FA333"/>
    <w:rsid w:val="1382667A"/>
    <w:rsid w:val="145FDD9F"/>
    <w:rsid w:val="14E7FD1E"/>
    <w:rsid w:val="1525C7B1"/>
    <w:rsid w:val="1581162F"/>
    <w:rsid w:val="161CB675"/>
    <w:rsid w:val="166221CC"/>
    <w:rsid w:val="175DEA79"/>
    <w:rsid w:val="17C8D8A5"/>
    <w:rsid w:val="17E8BCF8"/>
    <w:rsid w:val="19E0E406"/>
    <w:rsid w:val="1A0E0498"/>
    <w:rsid w:val="1B81C657"/>
    <w:rsid w:val="1EF9914E"/>
    <w:rsid w:val="1FC6750C"/>
    <w:rsid w:val="219E4813"/>
    <w:rsid w:val="21BC78D3"/>
    <w:rsid w:val="227931C8"/>
    <w:rsid w:val="2314994A"/>
    <w:rsid w:val="2347F140"/>
    <w:rsid w:val="23760B64"/>
    <w:rsid w:val="23C69A29"/>
    <w:rsid w:val="23C88CD4"/>
    <w:rsid w:val="251A5BDC"/>
    <w:rsid w:val="25D73103"/>
    <w:rsid w:val="25F0A7AF"/>
    <w:rsid w:val="26494350"/>
    <w:rsid w:val="27F2F16F"/>
    <w:rsid w:val="29E38E92"/>
    <w:rsid w:val="2B585E11"/>
    <w:rsid w:val="2CF86A91"/>
    <w:rsid w:val="2F9D4A0E"/>
    <w:rsid w:val="2FE6C17B"/>
    <w:rsid w:val="31EB8CC0"/>
    <w:rsid w:val="33B15408"/>
    <w:rsid w:val="34165A48"/>
    <w:rsid w:val="35465907"/>
    <w:rsid w:val="35C488F4"/>
    <w:rsid w:val="36FF8AB7"/>
    <w:rsid w:val="3710EE00"/>
    <w:rsid w:val="380E7D80"/>
    <w:rsid w:val="39D5C373"/>
    <w:rsid w:val="3CCA2F70"/>
    <w:rsid w:val="3CFF2422"/>
    <w:rsid w:val="3D38F032"/>
    <w:rsid w:val="3E141722"/>
    <w:rsid w:val="3EA93C66"/>
    <w:rsid w:val="3FA4D814"/>
    <w:rsid w:val="40371E97"/>
    <w:rsid w:val="41A0B19E"/>
    <w:rsid w:val="41A81DBE"/>
    <w:rsid w:val="437EE878"/>
    <w:rsid w:val="43AA93B3"/>
    <w:rsid w:val="455D1A3E"/>
    <w:rsid w:val="45D7A262"/>
    <w:rsid w:val="4791D0E1"/>
    <w:rsid w:val="48CC286C"/>
    <w:rsid w:val="48DF0EC4"/>
    <w:rsid w:val="4A787CFE"/>
    <w:rsid w:val="4A789F07"/>
    <w:rsid w:val="4A9B7E7D"/>
    <w:rsid w:val="4F79D5A0"/>
    <w:rsid w:val="4FF51DB3"/>
    <w:rsid w:val="5046AD58"/>
    <w:rsid w:val="51624E46"/>
    <w:rsid w:val="51689A44"/>
    <w:rsid w:val="5206BB73"/>
    <w:rsid w:val="5286BB53"/>
    <w:rsid w:val="52D74748"/>
    <w:rsid w:val="54B9A4AE"/>
    <w:rsid w:val="5526C788"/>
    <w:rsid w:val="56532ADB"/>
    <w:rsid w:val="56DF8DE7"/>
    <w:rsid w:val="57BA2ECB"/>
    <w:rsid w:val="57CCB85F"/>
    <w:rsid w:val="580046E8"/>
    <w:rsid w:val="58709072"/>
    <w:rsid w:val="58A62786"/>
    <w:rsid w:val="58C37CA5"/>
    <w:rsid w:val="5B5EFCB0"/>
    <w:rsid w:val="5B77EFDE"/>
    <w:rsid w:val="5B98AD15"/>
    <w:rsid w:val="5CDDAE77"/>
    <w:rsid w:val="5E4A33C6"/>
    <w:rsid w:val="6075E29A"/>
    <w:rsid w:val="6251DBDE"/>
    <w:rsid w:val="62728D71"/>
    <w:rsid w:val="64458582"/>
    <w:rsid w:val="64C96AD1"/>
    <w:rsid w:val="64ED4D34"/>
    <w:rsid w:val="66BB9CE5"/>
    <w:rsid w:val="6919C9AE"/>
    <w:rsid w:val="6A04A382"/>
    <w:rsid w:val="6B468C7D"/>
    <w:rsid w:val="6C416D3E"/>
    <w:rsid w:val="6D50BA5C"/>
    <w:rsid w:val="6F75FEA7"/>
    <w:rsid w:val="6F7F113A"/>
    <w:rsid w:val="701BF9BD"/>
    <w:rsid w:val="7090750B"/>
    <w:rsid w:val="71192E74"/>
    <w:rsid w:val="71ED3ECC"/>
    <w:rsid w:val="72DDF200"/>
    <w:rsid w:val="73637137"/>
    <w:rsid w:val="73691315"/>
    <w:rsid w:val="74D328A7"/>
    <w:rsid w:val="750714D9"/>
    <w:rsid w:val="7579F301"/>
    <w:rsid w:val="764997AB"/>
    <w:rsid w:val="772FAC24"/>
    <w:rsid w:val="77FD3D6F"/>
    <w:rsid w:val="7966831F"/>
    <w:rsid w:val="7A7F65BC"/>
    <w:rsid w:val="7A84FFAE"/>
    <w:rsid w:val="7C6F0C20"/>
    <w:rsid w:val="7C8E33A5"/>
    <w:rsid w:val="7D204A9A"/>
    <w:rsid w:val="7E0A0680"/>
    <w:rsid w:val="7E775E35"/>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089C60C"/>
  <w15:chartTrackingRefBased/>
  <w15:docId w15:val="{D1364C64-9980-4F14-AA6D-8807C05A1E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1D10F6"/>
    <w:pPr>
      <w:keepNext/>
      <w:keepLines/>
      <w:spacing w:before="240" w:after="0"/>
      <w:outlineLvl w:val="0"/>
    </w:pPr>
    <w:rPr>
      <w:rFonts w:asciiTheme="majorHAnsi" w:eastAsiaTheme="majorEastAsia" w:hAnsiTheme="majorHAnsi" w:cstheme="majorBidi"/>
      <w:color w:val="2F5496" w:themeColor="accent1" w:themeShade="BF"/>
      <w:sz w:val="40"/>
      <w:szCs w:val="32"/>
    </w:rPr>
  </w:style>
  <w:style w:type="paragraph" w:styleId="berschrift2">
    <w:name w:val="heading 2"/>
    <w:basedOn w:val="Standard"/>
    <w:next w:val="Standard"/>
    <w:link w:val="berschrift2Zchn"/>
    <w:uiPriority w:val="9"/>
    <w:unhideWhenUsed/>
    <w:qFormat/>
    <w:rsid w:val="0057186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A6764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29370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93704"/>
    <w:rPr>
      <w:rFonts w:asciiTheme="majorHAnsi" w:eastAsiaTheme="majorEastAsia" w:hAnsiTheme="majorHAnsi" w:cstheme="majorBidi"/>
      <w:spacing w:val="-10"/>
      <w:kern w:val="28"/>
      <w:sz w:val="56"/>
      <w:szCs w:val="56"/>
    </w:rPr>
  </w:style>
  <w:style w:type="table" w:styleId="Tabellenraster">
    <w:name w:val="Table Grid"/>
    <w:basedOn w:val="NormaleTabelle"/>
    <w:uiPriority w:val="39"/>
    <w:rsid w:val="00A97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erson">
    <w:name w:val="person"/>
    <w:basedOn w:val="Absatz-Standardschriftart"/>
    <w:rsid w:val="00E453AE"/>
  </w:style>
  <w:style w:type="character" w:customStyle="1" w:styleId="berschrift1Zchn">
    <w:name w:val="Überschrift 1 Zchn"/>
    <w:basedOn w:val="Absatz-Standardschriftart"/>
    <w:link w:val="berschrift1"/>
    <w:uiPriority w:val="9"/>
    <w:rsid w:val="001D10F6"/>
    <w:rPr>
      <w:rFonts w:asciiTheme="majorHAnsi" w:eastAsiaTheme="majorEastAsia" w:hAnsiTheme="majorHAnsi" w:cstheme="majorBidi"/>
      <w:color w:val="2F5496" w:themeColor="accent1" w:themeShade="BF"/>
      <w:sz w:val="40"/>
      <w:szCs w:val="32"/>
    </w:rPr>
  </w:style>
  <w:style w:type="paragraph" w:styleId="Listenabsatz">
    <w:name w:val="List Paragraph"/>
    <w:basedOn w:val="Standard"/>
    <w:uiPriority w:val="34"/>
    <w:qFormat/>
    <w:rsid w:val="00D714B0"/>
    <w:pPr>
      <w:ind w:left="720"/>
      <w:contextualSpacing/>
    </w:pPr>
  </w:style>
  <w:style w:type="paragraph" w:styleId="Inhaltsverzeichnisberschrift">
    <w:name w:val="TOC Heading"/>
    <w:basedOn w:val="berschrift1"/>
    <w:next w:val="Standard"/>
    <w:uiPriority w:val="39"/>
    <w:unhideWhenUsed/>
    <w:qFormat/>
    <w:rsid w:val="00077A29"/>
    <w:pPr>
      <w:outlineLvl w:val="9"/>
    </w:pPr>
    <w:rPr>
      <w:lang w:eastAsia="de-DE"/>
    </w:rPr>
  </w:style>
  <w:style w:type="paragraph" w:styleId="Verzeichnis2">
    <w:name w:val="toc 2"/>
    <w:basedOn w:val="Standard"/>
    <w:next w:val="Standard"/>
    <w:autoRedefine/>
    <w:uiPriority w:val="39"/>
    <w:unhideWhenUsed/>
    <w:rsid w:val="00077A29"/>
    <w:pPr>
      <w:spacing w:before="120" w:after="0"/>
      <w:ind w:left="220"/>
    </w:pPr>
    <w:rPr>
      <w:rFonts w:cstheme="minorHAnsi"/>
      <w:i/>
      <w:iCs/>
      <w:sz w:val="20"/>
      <w:szCs w:val="20"/>
    </w:rPr>
  </w:style>
  <w:style w:type="paragraph" w:styleId="Verzeichnis1">
    <w:name w:val="toc 1"/>
    <w:basedOn w:val="Standard"/>
    <w:next w:val="Standard"/>
    <w:autoRedefine/>
    <w:uiPriority w:val="39"/>
    <w:unhideWhenUsed/>
    <w:rsid w:val="00077A29"/>
    <w:pPr>
      <w:spacing w:before="240" w:after="120"/>
    </w:pPr>
    <w:rPr>
      <w:rFonts w:cstheme="minorHAnsi"/>
      <w:b/>
      <w:bCs/>
      <w:sz w:val="20"/>
      <w:szCs w:val="20"/>
    </w:rPr>
  </w:style>
  <w:style w:type="paragraph" w:styleId="Verzeichnis3">
    <w:name w:val="toc 3"/>
    <w:basedOn w:val="Standard"/>
    <w:next w:val="Standard"/>
    <w:autoRedefine/>
    <w:uiPriority w:val="39"/>
    <w:unhideWhenUsed/>
    <w:rsid w:val="00077A29"/>
    <w:pPr>
      <w:spacing w:after="0"/>
      <w:ind w:left="440"/>
    </w:pPr>
    <w:rPr>
      <w:rFonts w:cstheme="minorHAnsi"/>
      <w:sz w:val="20"/>
      <w:szCs w:val="20"/>
    </w:rPr>
  </w:style>
  <w:style w:type="character" w:styleId="Hyperlink">
    <w:name w:val="Hyperlink"/>
    <w:basedOn w:val="Absatz-Standardschriftart"/>
    <w:uiPriority w:val="99"/>
    <w:unhideWhenUsed/>
    <w:rsid w:val="00077A29"/>
    <w:rPr>
      <w:color w:val="0563C1" w:themeColor="hyperlink"/>
      <w:u w:val="single"/>
    </w:rPr>
  </w:style>
  <w:style w:type="paragraph" w:styleId="Untertitel">
    <w:name w:val="Subtitle"/>
    <w:basedOn w:val="Standard"/>
    <w:next w:val="Standard"/>
    <w:link w:val="UntertitelZchn"/>
    <w:uiPriority w:val="11"/>
    <w:qFormat/>
    <w:rsid w:val="001D10F6"/>
    <w:pPr>
      <w:numPr>
        <w:ilvl w:val="1"/>
      </w:numPr>
      <w:ind w:left="709" w:hanging="709"/>
    </w:pPr>
    <w:rPr>
      <w:rFonts w:eastAsiaTheme="minorEastAsia"/>
      <w:color w:val="5A5A5A" w:themeColor="text1" w:themeTint="A5"/>
      <w:spacing w:val="15"/>
      <w:sz w:val="26"/>
    </w:rPr>
  </w:style>
  <w:style w:type="character" w:customStyle="1" w:styleId="UntertitelZchn">
    <w:name w:val="Untertitel Zchn"/>
    <w:basedOn w:val="Absatz-Standardschriftart"/>
    <w:link w:val="Untertitel"/>
    <w:uiPriority w:val="11"/>
    <w:rsid w:val="001D10F6"/>
    <w:rPr>
      <w:rFonts w:eastAsiaTheme="minorEastAsia"/>
      <w:color w:val="5A5A5A" w:themeColor="text1" w:themeTint="A5"/>
      <w:spacing w:val="15"/>
      <w:sz w:val="26"/>
    </w:rPr>
  </w:style>
  <w:style w:type="character" w:styleId="Kommentarzeichen">
    <w:name w:val="annotation reference"/>
    <w:basedOn w:val="Absatz-Standardschriftart"/>
    <w:uiPriority w:val="99"/>
    <w:semiHidden/>
    <w:unhideWhenUsed/>
    <w:rsid w:val="00585C08"/>
    <w:rPr>
      <w:sz w:val="16"/>
      <w:szCs w:val="16"/>
    </w:rPr>
  </w:style>
  <w:style w:type="paragraph" w:styleId="Kommentartext">
    <w:name w:val="annotation text"/>
    <w:basedOn w:val="Standard"/>
    <w:link w:val="KommentartextZchn"/>
    <w:uiPriority w:val="99"/>
    <w:semiHidden/>
    <w:unhideWhenUsed/>
    <w:rsid w:val="00585C08"/>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585C08"/>
    <w:rPr>
      <w:sz w:val="20"/>
      <w:szCs w:val="20"/>
    </w:rPr>
  </w:style>
  <w:style w:type="paragraph" w:styleId="Kommentarthema">
    <w:name w:val="annotation subject"/>
    <w:basedOn w:val="Kommentartext"/>
    <w:next w:val="Kommentartext"/>
    <w:link w:val="KommentarthemaZchn"/>
    <w:uiPriority w:val="99"/>
    <w:semiHidden/>
    <w:unhideWhenUsed/>
    <w:rsid w:val="00585C08"/>
    <w:rPr>
      <w:b/>
      <w:bCs/>
    </w:rPr>
  </w:style>
  <w:style w:type="character" w:customStyle="1" w:styleId="KommentarthemaZchn">
    <w:name w:val="Kommentarthema Zchn"/>
    <w:basedOn w:val="KommentartextZchn"/>
    <w:link w:val="Kommentarthema"/>
    <w:uiPriority w:val="99"/>
    <w:semiHidden/>
    <w:rsid w:val="00585C08"/>
    <w:rPr>
      <w:b/>
      <w:bCs/>
      <w:sz w:val="20"/>
      <w:szCs w:val="20"/>
    </w:rPr>
  </w:style>
  <w:style w:type="paragraph" w:styleId="Sprechblasentext">
    <w:name w:val="Balloon Text"/>
    <w:basedOn w:val="Standard"/>
    <w:link w:val="SprechblasentextZchn"/>
    <w:uiPriority w:val="99"/>
    <w:semiHidden/>
    <w:unhideWhenUsed/>
    <w:rsid w:val="00585C08"/>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85C08"/>
    <w:rPr>
      <w:rFonts w:ascii="Segoe UI" w:hAnsi="Segoe UI" w:cs="Segoe UI"/>
      <w:sz w:val="18"/>
      <w:szCs w:val="18"/>
    </w:rPr>
  </w:style>
  <w:style w:type="paragraph" w:styleId="berarbeitung">
    <w:name w:val="Revision"/>
    <w:hidden/>
    <w:uiPriority w:val="99"/>
    <w:semiHidden/>
    <w:rsid w:val="001848BD"/>
    <w:pPr>
      <w:spacing w:after="0" w:line="240" w:lineRule="auto"/>
    </w:pPr>
  </w:style>
  <w:style w:type="character" w:customStyle="1" w:styleId="berschrift2Zchn">
    <w:name w:val="Überschrift 2 Zchn"/>
    <w:basedOn w:val="Absatz-Standardschriftart"/>
    <w:link w:val="berschrift2"/>
    <w:uiPriority w:val="9"/>
    <w:rsid w:val="0057186A"/>
    <w:rPr>
      <w:rFonts w:asciiTheme="majorHAnsi" w:eastAsiaTheme="majorEastAsia" w:hAnsiTheme="majorHAnsi" w:cstheme="majorBidi"/>
      <w:color w:val="2F5496" w:themeColor="accent1" w:themeShade="BF"/>
      <w:sz w:val="26"/>
      <w:szCs w:val="26"/>
    </w:rPr>
  </w:style>
  <w:style w:type="paragraph" w:styleId="KeinLeerraum">
    <w:name w:val="No Spacing"/>
    <w:uiPriority w:val="1"/>
    <w:qFormat/>
    <w:rsid w:val="0057186A"/>
    <w:pPr>
      <w:spacing w:after="0" w:line="240" w:lineRule="auto"/>
    </w:pPr>
  </w:style>
  <w:style w:type="character" w:customStyle="1" w:styleId="NichtaufgelsteErwhnung1">
    <w:name w:val="Nicht aufgelöste Erwähnung1"/>
    <w:basedOn w:val="Absatz-Standardschriftart"/>
    <w:uiPriority w:val="99"/>
    <w:semiHidden/>
    <w:unhideWhenUsed/>
    <w:rsid w:val="003F1029"/>
    <w:rPr>
      <w:color w:val="605E5C"/>
      <w:shd w:val="clear" w:color="auto" w:fill="E1DFDD"/>
    </w:rPr>
  </w:style>
  <w:style w:type="table" w:customStyle="1" w:styleId="SWE-Standard">
    <w:name w:val="SWE-Standard"/>
    <w:basedOn w:val="Tabellenraster"/>
    <w:uiPriority w:val="99"/>
    <w:rsid w:val="006D4EB6"/>
    <w:tblP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style>
  <w:style w:type="paragraph" w:styleId="Kopfzeile">
    <w:name w:val="header"/>
    <w:basedOn w:val="Standard"/>
    <w:link w:val="KopfzeileZchn"/>
    <w:uiPriority w:val="99"/>
    <w:unhideWhenUsed/>
    <w:rsid w:val="00657F8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57F85"/>
  </w:style>
  <w:style w:type="paragraph" w:styleId="Fuzeile">
    <w:name w:val="footer"/>
    <w:basedOn w:val="Standard"/>
    <w:link w:val="FuzeileZchn"/>
    <w:uiPriority w:val="99"/>
    <w:unhideWhenUsed/>
    <w:rsid w:val="00657F8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57F85"/>
  </w:style>
  <w:style w:type="character" w:customStyle="1" w:styleId="berschrift3Zchn">
    <w:name w:val="Überschrift 3 Zchn"/>
    <w:basedOn w:val="Absatz-Standardschriftart"/>
    <w:link w:val="berschrift3"/>
    <w:uiPriority w:val="9"/>
    <w:semiHidden/>
    <w:rsid w:val="00A67644"/>
    <w:rPr>
      <w:rFonts w:asciiTheme="majorHAnsi" w:eastAsiaTheme="majorEastAsia" w:hAnsiTheme="majorHAnsi" w:cstheme="majorBidi"/>
      <w:color w:val="1F3763" w:themeColor="accent1" w:themeShade="7F"/>
      <w:sz w:val="24"/>
      <w:szCs w:val="24"/>
    </w:rPr>
  </w:style>
  <w:style w:type="character" w:styleId="Platzhaltertext">
    <w:name w:val="Placeholder Text"/>
    <w:basedOn w:val="Absatz-Standardschriftart"/>
    <w:uiPriority w:val="99"/>
    <w:semiHidden/>
    <w:rsid w:val="00135A40"/>
    <w:rPr>
      <w:color w:val="808080"/>
    </w:rPr>
  </w:style>
  <w:style w:type="paragraph" w:styleId="HTMLVorformatiert">
    <w:name w:val="HTML Preformatted"/>
    <w:basedOn w:val="Standard"/>
    <w:link w:val="HTMLVorformatiertZchn"/>
    <w:uiPriority w:val="99"/>
    <w:unhideWhenUsed/>
    <w:rsid w:val="00526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rsid w:val="00526C02"/>
    <w:rPr>
      <w:rFonts w:ascii="Courier New" w:eastAsia="Times New Roman" w:hAnsi="Courier New" w:cs="Courier New"/>
      <w:sz w:val="20"/>
      <w:szCs w:val="20"/>
      <w:lang w:eastAsia="de-DE"/>
    </w:rPr>
  </w:style>
  <w:style w:type="paragraph" w:styleId="Verzeichnis4">
    <w:name w:val="toc 4"/>
    <w:basedOn w:val="Standard"/>
    <w:next w:val="Standard"/>
    <w:autoRedefine/>
    <w:uiPriority w:val="39"/>
    <w:semiHidden/>
    <w:unhideWhenUsed/>
    <w:rsid w:val="00C058FE"/>
    <w:pPr>
      <w:spacing w:after="0"/>
      <w:ind w:left="660"/>
    </w:pPr>
    <w:rPr>
      <w:rFonts w:cstheme="minorHAnsi"/>
      <w:sz w:val="20"/>
      <w:szCs w:val="20"/>
    </w:rPr>
  </w:style>
  <w:style w:type="paragraph" w:styleId="Verzeichnis5">
    <w:name w:val="toc 5"/>
    <w:basedOn w:val="Standard"/>
    <w:next w:val="Standard"/>
    <w:autoRedefine/>
    <w:uiPriority w:val="39"/>
    <w:semiHidden/>
    <w:unhideWhenUsed/>
    <w:rsid w:val="00C058FE"/>
    <w:pPr>
      <w:spacing w:after="0"/>
      <w:ind w:left="880"/>
    </w:pPr>
    <w:rPr>
      <w:rFonts w:cstheme="minorHAnsi"/>
      <w:sz w:val="20"/>
      <w:szCs w:val="20"/>
    </w:rPr>
  </w:style>
  <w:style w:type="paragraph" w:styleId="Verzeichnis6">
    <w:name w:val="toc 6"/>
    <w:basedOn w:val="Standard"/>
    <w:next w:val="Standard"/>
    <w:autoRedefine/>
    <w:uiPriority w:val="39"/>
    <w:semiHidden/>
    <w:unhideWhenUsed/>
    <w:rsid w:val="00C058FE"/>
    <w:pPr>
      <w:spacing w:after="0"/>
      <w:ind w:left="1100"/>
    </w:pPr>
    <w:rPr>
      <w:rFonts w:cstheme="minorHAnsi"/>
      <w:sz w:val="20"/>
      <w:szCs w:val="20"/>
    </w:rPr>
  </w:style>
  <w:style w:type="paragraph" w:styleId="Verzeichnis7">
    <w:name w:val="toc 7"/>
    <w:basedOn w:val="Standard"/>
    <w:next w:val="Standard"/>
    <w:autoRedefine/>
    <w:uiPriority w:val="39"/>
    <w:semiHidden/>
    <w:unhideWhenUsed/>
    <w:rsid w:val="00C058FE"/>
    <w:pPr>
      <w:spacing w:after="0"/>
      <w:ind w:left="1320"/>
    </w:pPr>
    <w:rPr>
      <w:rFonts w:cstheme="minorHAnsi"/>
      <w:sz w:val="20"/>
      <w:szCs w:val="20"/>
    </w:rPr>
  </w:style>
  <w:style w:type="paragraph" w:styleId="Verzeichnis8">
    <w:name w:val="toc 8"/>
    <w:basedOn w:val="Standard"/>
    <w:next w:val="Standard"/>
    <w:autoRedefine/>
    <w:uiPriority w:val="39"/>
    <w:semiHidden/>
    <w:unhideWhenUsed/>
    <w:rsid w:val="00C058FE"/>
    <w:pPr>
      <w:spacing w:after="0"/>
      <w:ind w:left="1540"/>
    </w:pPr>
    <w:rPr>
      <w:rFonts w:cstheme="minorHAnsi"/>
      <w:sz w:val="20"/>
      <w:szCs w:val="20"/>
    </w:rPr>
  </w:style>
  <w:style w:type="paragraph" w:styleId="Verzeichnis9">
    <w:name w:val="toc 9"/>
    <w:basedOn w:val="Standard"/>
    <w:next w:val="Standard"/>
    <w:autoRedefine/>
    <w:uiPriority w:val="39"/>
    <w:semiHidden/>
    <w:unhideWhenUsed/>
    <w:rsid w:val="00C058FE"/>
    <w:pPr>
      <w:spacing w:after="0"/>
      <w:ind w:left="1760"/>
    </w:pPr>
    <w:rPr>
      <w:rFonts w:cstheme="minorHAnsi"/>
      <w:sz w:val="20"/>
      <w:szCs w:val="20"/>
    </w:rPr>
  </w:style>
  <w:style w:type="paragraph" w:styleId="Aufzhlungszeichen">
    <w:name w:val="List Bullet"/>
    <w:basedOn w:val="Standard"/>
    <w:uiPriority w:val="99"/>
    <w:unhideWhenUsed/>
    <w:rsid w:val="006258F2"/>
    <w:pPr>
      <w:numPr>
        <w:numId w:val="14"/>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66672">
      <w:bodyDiv w:val="1"/>
      <w:marLeft w:val="0"/>
      <w:marRight w:val="0"/>
      <w:marTop w:val="0"/>
      <w:marBottom w:val="0"/>
      <w:divBdr>
        <w:top w:val="none" w:sz="0" w:space="0" w:color="auto"/>
        <w:left w:val="none" w:sz="0" w:space="0" w:color="auto"/>
        <w:bottom w:val="none" w:sz="0" w:space="0" w:color="auto"/>
        <w:right w:val="none" w:sz="0" w:space="0" w:color="auto"/>
      </w:divBdr>
    </w:div>
    <w:div w:id="22872489">
      <w:bodyDiv w:val="1"/>
      <w:marLeft w:val="0"/>
      <w:marRight w:val="0"/>
      <w:marTop w:val="0"/>
      <w:marBottom w:val="0"/>
      <w:divBdr>
        <w:top w:val="none" w:sz="0" w:space="0" w:color="auto"/>
        <w:left w:val="none" w:sz="0" w:space="0" w:color="auto"/>
        <w:bottom w:val="none" w:sz="0" w:space="0" w:color="auto"/>
        <w:right w:val="none" w:sz="0" w:space="0" w:color="auto"/>
      </w:divBdr>
    </w:div>
    <w:div w:id="27804201">
      <w:bodyDiv w:val="1"/>
      <w:marLeft w:val="0"/>
      <w:marRight w:val="0"/>
      <w:marTop w:val="0"/>
      <w:marBottom w:val="0"/>
      <w:divBdr>
        <w:top w:val="none" w:sz="0" w:space="0" w:color="auto"/>
        <w:left w:val="none" w:sz="0" w:space="0" w:color="auto"/>
        <w:bottom w:val="none" w:sz="0" w:space="0" w:color="auto"/>
        <w:right w:val="none" w:sz="0" w:space="0" w:color="auto"/>
      </w:divBdr>
    </w:div>
    <w:div w:id="47653269">
      <w:bodyDiv w:val="1"/>
      <w:marLeft w:val="0"/>
      <w:marRight w:val="0"/>
      <w:marTop w:val="0"/>
      <w:marBottom w:val="0"/>
      <w:divBdr>
        <w:top w:val="none" w:sz="0" w:space="0" w:color="auto"/>
        <w:left w:val="none" w:sz="0" w:space="0" w:color="auto"/>
        <w:bottom w:val="none" w:sz="0" w:space="0" w:color="auto"/>
        <w:right w:val="none" w:sz="0" w:space="0" w:color="auto"/>
      </w:divBdr>
    </w:div>
    <w:div w:id="71661000">
      <w:bodyDiv w:val="1"/>
      <w:marLeft w:val="0"/>
      <w:marRight w:val="0"/>
      <w:marTop w:val="0"/>
      <w:marBottom w:val="0"/>
      <w:divBdr>
        <w:top w:val="none" w:sz="0" w:space="0" w:color="auto"/>
        <w:left w:val="none" w:sz="0" w:space="0" w:color="auto"/>
        <w:bottom w:val="none" w:sz="0" w:space="0" w:color="auto"/>
        <w:right w:val="none" w:sz="0" w:space="0" w:color="auto"/>
      </w:divBdr>
    </w:div>
    <w:div w:id="98841557">
      <w:bodyDiv w:val="1"/>
      <w:marLeft w:val="0"/>
      <w:marRight w:val="0"/>
      <w:marTop w:val="0"/>
      <w:marBottom w:val="0"/>
      <w:divBdr>
        <w:top w:val="none" w:sz="0" w:space="0" w:color="auto"/>
        <w:left w:val="none" w:sz="0" w:space="0" w:color="auto"/>
        <w:bottom w:val="none" w:sz="0" w:space="0" w:color="auto"/>
        <w:right w:val="none" w:sz="0" w:space="0" w:color="auto"/>
      </w:divBdr>
    </w:div>
    <w:div w:id="118031645">
      <w:bodyDiv w:val="1"/>
      <w:marLeft w:val="0"/>
      <w:marRight w:val="0"/>
      <w:marTop w:val="0"/>
      <w:marBottom w:val="0"/>
      <w:divBdr>
        <w:top w:val="none" w:sz="0" w:space="0" w:color="auto"/>
        <w:left w:val="none" w:sz="0" w:space="0" w:color="auto"/>
        <w:bottom w:val="none" w:sz="0" w:space="0" w:color="auto"/>
        <w:right w:val="none" w:sz="0" w:space="0" w:color="auto"/>
      </w:divBdr>
    </w:div>
    <w:div w:id="120807469">
      <w:bodyDiv w:val="1"/>
      <w:marLeft w:val="0"/>
      <w:marRight w:val="0"/>
      <w:marTop w:val="0"/>
      <w:marBottom w:val="0"/>
      <w:divBdr>
        <w:top w:val="none" w:sz="0" w:space="0" w:color="auto"/>
        <w:left w:val="none" w:sz="0" w:space="0" w:color="auto"/>
        <w:bottom w:val="none" w:sz="0" w:space="0" w:color="auto"/>
        <w:right w:val="none" w:sz="0" w:space="0" w:color="auto"/>
      </w:divBdr>
    </w:div>
    <w:div w:id="122386404">
      <w:bodyDiv w:val="1"/>
      <w:marLeft w:val="0"/>
      <w:marRight w:val="0"/>
      <w:marTop w:val="0"/>
      <w:marBottom w:val="0"/>
      <w:divBdr>
        <w:top w:val="none" w:sz="0" w:space="0" w:color="auto"/>
        <w:left w:val="none" w:sz="0" w:space="0" w:color="auto"/>
        <w:bottom w:val="none" w:sz="0" w:space="0" w:color="auto"/>
        <w:right w:val="none" w:sz="0" w:space="0" w:color="auto"/>
      </w:divBdr>
    </w:div>
    <w:div w:id="123743437">
      <w:bodyDiv w:val="1"/>
      <w:marLeft w:val="0"/>
      <w:marRight w:val="0"/>
      <w:marTop w:val="0"/>
      <w:marBottom w:val="0"/>
      <w:divBdr>
        <w:top w:val="none" w:sz="0" w:space="0" w:color="auto"/>
        <w:left w:val="none" w:sz="0" w:space="0" w:color="auto"/>
        <w:bottom w:val="none" w:sz="0" w:space="0" w:color="auto"/>
        <w:right w:val="none" w:sz="0" w:space="0" w:color="auto"/>
      </w:divBdr>
    </w:div>
    <w:div w:id="131335402">
      <w:bodyDiv w:val="1"/>
      <w:marLeft w:val="0"/>
      <w:marRight w:val="0"/>
      <w:marTop w:val="0"/>
      <w:marBottom w:val="0"/>
      <w:divBdr>
        <w:top w:val="none" w:sz="0" w:space="0" w:color="auto"/>
        <w:left w:val="none" w:sz="0" w:space="0" w:color="auto"/>
        <w:bottom w:val="none" w:sz="0" w:space="0" w:color="auto"/>
        <w:right w:val="none" w:sz="0" w:space="0" w:color="auto"/>
      </w:divBdr>
    </w:div>
    <w:div w:id="135923014">
      <w:bodyDiv w:val="1"/>
      <w:marLeft w:val="0"/>
      <w:marRight w:val="0"/>
      <w:marTop w:val="0"/>
      <w:marBottom w:val="0"/>
      <w:divBdr>
        <w:top w:val="none" w:sz="0" w:space="0" w:color="auto"/>
        <w:left w:val="none" w:sz="0" w:space="0" w:color="auto"/>
        <w:bottom w:val="none" w:sz="0" w:space="0" w:color="auto"/>
        <w:right w:val="none" w:sz="0" w:space="0" w:color="auto"/>
      </w:divBdr>
    </w:div>
    <w:div w:id="145558639">
      <w:bodyDiv w:val="1"/>
      <w:marLeft w:val="0"/>
      <w:marRight w:val="0"/>
      <w:marTop w:val="0"/>
      <w:marBottom w:val="0"/>
      <w:divBdr>
        <w:top w:val="none" w:sz="0" w:space="0" w:color="auto"/>
        <w:left w:val="none" w:sz="0" w:space="0" w:color="auto"/>
        <w:bottom w:val="none" w:sz="0" w:space="0" w:color="auto"/>
        <w:right w:val="none" w:sz="0" w:space="0" w:color="auto"/>
      </w:divBdr>
    </w:div>
    <w:div w:id="160783063">
      <w:bodyDiv w:val="1"/>
      <w:marLeft w:val="0"/>
      <w:marRight w:val="0"/>
      <w:marTop w:val="0"/>
      <w:marBottom w:val="0"/>
      <w:divBdr>
        <w:top w:val="none" w:sz="0" w:space="0" w:color="auto"/>
        <w:left w:val="none" w:sz="0" w:space="0" w:color="auto"/>
        <w:bottom w:val="none" w:sz="0" w:space="0" w:color="auto"/>
        <w:right w:val="none" w:sz="0" w:space="0" w:color="auto"/>
      </w:divBdr>
    </w:div>
    <w:div w:id="168325951">
      <w:bodyDiv w:val="1"/>
      <w:marLeft w:val="0"/>
      <w:marRight w:val="0"/>
      <w:marTop w:val="0"/>
      <w:marBottom w:val="0"/>
      <w:divBdr>
        <w:top w:val="none" w:sz="0" w:space="0" w:color="auto"/>
        <w:left w:val="none" w:sz="0" w:space="0" w:color="auto"/>
        <w:bottom w:val="none" w:sz="0" w:space="0" w:color="auto"/>
        <w:right w:val="none" w:sz="0" w:space="0" w:color="auto"/>
      </w:divBdr>
    </w:div>
    <w:div w:id="198973428">
      <w:bodyDiv w:val="1"/>
      <w:marLeft w:val="0"/>
      <w:marRight w:val="0"/>
      <w:marTop w:val="0"/>
      <w:marBottom w:val="0"/>
      <w:divBdr>
        <w:top w:val="none" w:sz="0" w:space="0" w:color="auto"/>
        <w:left w:val="none" w:sz="0" w:space="0" w:color="auto"/>
        <w:bottom w:val="none" w:sz="0" w:space="0" w:color="auto"/>
        <w:right w:val="none" w:sz="0" w:space="0" w:color="auto"/>
      </w:divBdr>
    </w:div>
    <w:div w:id="231236171">
      <w:bodyDiv w:val="1"/>
      <w:marLeft w:val="0"/>
      <w:marRight w:val="0"/>
      <w:marTop w:val="0"/>
      <w:marBottom w:val="0"/>
      <w:divBdr>
        <w:top w:val="none" w:sz="0" w:space="0" w:color="auto"/>
        <w:left w:val="none" w:sz="0" w:space="0" w:color="auto"/>
        <w:bottom w:val="none" w:sz="0" w:space="0" w:color="auto"/>
        <w:right w:val="none" w:sz="0" w:space="0" w:color="auto"/>
      </w:divBdr>
    </w:div>
    <w:div w:id="234364491">
      <w:bodyDiv w:val="1"/>
      <w:marLeft w:val="0"/>
      <w:marRight w:val="0"/>
      <w:marTop w:val="0"/>
      <w:marBottom w:val="0"/>
      <w:divBdr>
        <w:top w:val="none" w:sz="0" w:space="0" w:color="auto"/>
        <w:left w:val="none" w:sz="0" w:space="0" w:color="auto"/>
        <w:bottom w:val="none" w:sz="0" w:space="0" w:color="auto"/>
        <w:right w:val="none" w:sz="0" w:space="0" w:color="auto"/>
      </w:divBdr>
    </w:div>
    <w:div w:id="267084086">
      <w:bodyDiv w:val="1"/>
      <w:marLeft w:val="0"/>
      <w:marRight w:val="0"/>
      <w:marTop w:val="0"/>
      <w:marBottom w:val="0"/>
      <w:divBdr>
        <w:top w:val="none" w:sz="0" w:space="0" w:color="auto"/>
        <w:left w:val="none" w:sz="0" w:space="0" w:color="auto"/>
        <w:bottom w:val="none" w:sz="0" w:space="0" w:color="auto"/>
        <w:right w:val="none" w:sz="0" w:space="0" w:color="auto"/>
      </w:divBdr>
    </w:div>
    <w:div w:id="275647799">
      <w:bodyDiv w:val="1"/>
      <w:marLeft w:val="0"/>
      <w:marRight w:val="0"/>
      <w:marTop w:val="0"/>
      <w:marBottom w:val="0"/>
      <w:divBdr>
        <w:top w:val="none" w:sz="0" w:space="0" w:color="auto"/>
        <w:left w:val="none" w:sz="0" w:space="0" w:color="auto"/>
        <w:bottom w:val="none" w:sz="0" w:space="0" w:color="auto"/>
        <w:right w:val="none" w:sz="0" w:space="0" w:color="auto"/>
      </w:divBdr>
    </w:div>
    <w:div w:id="276451476">
      <w:bodyDiv w:val="1"/>
      <w:marLeft w:val="0"/>
      <w:marRight w:val="0"/>
      <w:marTop w:val="0"/>
      <w:marBottom w:val="0"/>
      <w:divBdr>
        <w:top w:val="none" w:sz="0" w:space="0" w:color="auto"/>
        <w:left w:val="none" w:sz="0" w:space="0" w:color="auto"/>
        <w:bottom w:val="none" w:sz="0" w:space="0" w:color="auto"/>
        <w:right w:val="none" w:sz="0" w:space="0" w:color="auto"/>
      </w:divBdr>
    </w:div>
    <w:div w:id="303436194">
      <w:bodyDiv w:val="1"/>
      <w:marLeft w:val="0"/>
      <w:marRight w:val="0"/>
      <w:marTop w:val="0"/>
      <w:marBottom w:val="0"/>
      <w:divBdr>
        <w:top w:val="none" w:sz="0" w:space="0" w:color="auto"/>
        <w:left w:val="none" w:sz="0" w:space="0" w:color="auto"/>
        <w:bottom w:val="none" w:sz="0" w:space="0" w:color="auto"/>
        <w:right w:val="none" w:sz="0" w:space="0" w:color="auto"/>
      </w:divBdr>
    </w:div>
    <w:div w:id="330714753">
      <w:bodyDiv w:val="1"/>
      <w:marLeft w:val="0"/>
      <w:marRight w:val="0"/>
      <w:marTop w:val="0"/>
      <w:marBottom w:val="0"/>
      <w:divBdr>
        <w:top w:val="none" w:sz="0" w:space="0" w:color="auto"/>
        <w:left w:val="none" w:sz="0" w:space="0" w:color="auto"/>
        <w:bottom w:val="none" w:sz="0" w:space="0" w:color="auto"/>
        <w:right w:val="none" w:sz="0" w:space="0" w:color="auto"/>
      </w:divBdr>
    </w:div>
    <w:div w:id="332995552">
      <w:bodyDiv w:val="1"/>
      <w:marLeft w:val="0"/>
      <w:marRight w:val="0"/>
      <w:marTop w:val="0"/>
      <w:marBottom w:val="0"/>
      <w:divBdr>
        <w:top w:val="none" w:sz="0" w:space="0" w:color="auto"/>
        <w:left w:val="none" w:sz="0" w:space="0" w:color="auto"/>
        <w:bottom w:val="none" w:sz="0" w:space="0" w:color="auto"/>
        <w:right w:val="none" w:sz="0" w:space="0" w:color="auto"/>
      </w:divBdr>
    </w:div>
    <w:div w:id="340358334">
      <w:bodyDiv w:val="1"/>
      <w:marLeft w:val="0"/>
      <w:marRight w:val="0"/>
      <w:marTop w:val="0"/>
      <w:marBottom w:val="0"/>
      <w:divBdr>
        <w:top w:val="none" w:sz="0" w:space="0" w:color="auto"/>
        <w:left w:val="none" w:sz="0" w:space="0" w:color="auto"/>
        <w:bottom w:val="none" w:sz="0" w:space="0" w:color="auto"/>
        <w:right w:val="none" w:sz="0" w:space="0" w:color="auto"/>
      </w:divBdr>
    </w:div>
    <w:div w:id="351029304">
      <w:bodyDiv w:val="1"/>
      <w:marLeft w:val="0"/>
      <w:marRight w:val="0"/>
      <w:marTop w:val="0"/>
      <w:marBottom w:val="0"/>
      <w:divBdr>
        <w:top w:val="none" w:sz="0" w:space="0" w:color="auto"/>
        <w:left w:val="none" w:sz="0" w:space="0" w:color="auto"/>
        <w:bottom w:val="none" w:sz="0" w:space="0" w:color="auto"/>
        <w:right w:val="none" w:sz="0" w:space="0" w:color="auto"/>
      </w:divBdr>
    </w:div>
    <w:div w:id="374931704">
      <w:bodyDiv w:val="1"/>
      <w:marLeft w:val="0"/>
      <w:marRight w:val="0"/>
      <w:marTop w:val="0"/>
      <w:marBottom w:val="0"/>
      <w:divBdr>
        <w:top w:val="none" w:sz="0" w:space="0" w:color="auto"/>
        <w:left w:val="none" w:sz="0" w:space="0" w:color="auto"/>
        <w:bottom w:val="none" w:sz="0" w:space="0" w:color="auto"/>
        <w:right w:val="none" w:sz="0" w:space="0" w:color="auto"/>
      </w:divBdr>
    </w:div>
    <w:div w:id="383988852">
      <w:bodyDiv w:val="1"/>
      <w:marLeft w:val="0"/>
      <w:marRight w:val="0"/>
      <w:marTop w:val="0"/>
      <w:marBottom w:val="0"/>
      <w:divBdr>
        <w:top w:val="none" w:sz="0" w:space="0" w:color="auto"/>
        <w:left w:val="none" w:sz="0" w:space="0" w:color="auto"/>
        <w:bottom w:val="none" w:sz="0" w:space="0" w:color="auto"/>
        <w:right w:val="none" w:sz="0" w:space="0" w:color="auto"/>
      </w:divBdr>
    </w:div>
    <w:div w:id="389235847">
      <w:bodyDiv w:val="1"/>
      <w:marLeft w:val="0"/>
      <w:marRight w:val="0"/>
      <w:marTop w:val="0"/>
      <w:marBottom w:val="0"/>
      <w:divBdr>
        <w:top w:val="none" w:sz="0" w:space="0" w:color="auto"/>
        <w:left w:val="none" w:sz="0" w:space="0" w:color="auto"/>
        <w:bottom w:val="none" w:sz="0" w:space="0" w:color="auto"/>
        <w:right w:val="none" w:sz="0" w:space="0" w:color="auto"/>
      </w:divBdr>
    </w:div>
    <w:div w:id="394864975">
      <w:bodyDiv w:val="1"/>
      <w:marLeft w:val="0"/>
      <w:marRight w:val="0"/>
      <w:marTop w:val="0"/>
      <w:marBottom w:val="0"/>
      <w:divBdr>
        <w:top w:val="none" w:sz="0" w:space="0" w:color="auto"/>
        <w:left w:val="none" w:sz="0" w:space="0" w:color="auto"/>
        <w:bottom w:val="none" w:sz="0" w:space="0" w:color="auto"/>
        <w:right w:val="none" w:sz="0" w:space="0" w:color="auto"/>
      </w:divBdr>
    </w:div>
    <w:div w:id="396976665">
      <w:bodyDiv w:val="1"/>
      <w:marLeft w:val="0"/>
      <w:marRight w:val="0"/>
      <w:marTop w:val="0"/>
      <w:marBottom w:val="0"/>
      <w:divBdr>
        <w:top w:val="none" w:sz="0" w:space="0" w:color="auto"/>
        <w:left w:val="none" w:sz="0" w:space="0" w:color="auto"/>
        <w:bottom w:val="none" w:sz="0" w:space="0" w:color="auto"/>
        <w:right w:val="none" w:sz="0" w:space="0" w:color="auto"/>
      </w:divBdr>
    </w:div>
    <w:div w:id="414016731">
      <w:bodyDiv w:val="1"/>
      <w:marLeft w:val="0"/>
      <w:marRight w:val="0"/>
      <w:marTop w:val="0"/>
      <w:marBottom w:val="0"/>
      <w:divBdr>
        <w:top w:val="none" w:sz="0" w:space="0" w:color="auto"/>
        <w:left w:val="none" w:sz="0" w:space="0" w:color="auto"/>
        <w:bottom w:val="none" w:sz="0" w:space="0" w:color="auto"/>
        <w:right w:val="none" w:sz="0" w:space="0" w:color="auto"/>
      </w:divBdr>
    </w:div>
    <w:div w:id="416250479">
      <w:bodyDiv w:val="1"/>
      <w:marLeft w:val="0"/>
      <w:marRight w:val="0"/>
      <w:marTop w:val="0"/>
      <w:marBottom w:val="0"/>
      <w:divBdr>
        <w:top w:val="none" w:sz="0" w:space="0" w:color="auto"/>
        <w:left w:val="none" w:sz="0" w:space="0" w:color="auto"/>
        <w:bottom w:val="none" w:sz="0" w:space="0" w:color="auto"/>
        <w:right w:val="none" w:sz="0" w:space="0" w:color="auto"/>
      </w:divBdr>
    </w:div>
    <w:div w:id="417214035">
      <w:bodyDiv w:val="1"/>
      <w:marLeft w:val="0"/>
      <w:marRight w:val="0"/>
      <w:marTop w:val="0"/>
      <w:marBottom w:val="0"/>
      <w:divBdr>
        <w:top w:val="none" w:sz="0" w:space="0" w:color="auto"/>
        <w:left w:val="none" w:sz="0" w:space="0" w:color="auto"/>
        <w:bottom w:val="none" w:sz="0" w:space="0" w:color="auto"/>
        <w:right w:val="none" w:sz="0" w:space="0" w:color="auto"/>
      </w:divBdr>
    </w:div>
    <w:div w:id="419720569">
      <w:bodyDiv w:val="1"/>
      <w:marLeft w:val="0"/>
      <w:marRight w:val="0"/>
      <w:marTop w:val="0"/>
      <w:marBottom w:val="0"/>
      <w:divBdr>
        <w:top w:val="none" w:sz="0" w:space="0" w:color="auto"/>
        <w:left w:val="none" w:sz="0" w:space="0" w:color="auto"/>
        <w:bottom w:val="none" w:sz="0" w:space="0" w:color="auto"/>
        <w:right w:val="none" w:sz="0" w:space="0" w:color="auto"/>
      </w:divBdr>
    </w:div>
    <w:div w:id="432436656">
      <w:bodyDiv w:val="1"/>
      <w:marLeft w:val="0"/>
      <w:marRight w:val="0"/>
      <w:marTop w:val="0"/>
      <w:marBottom w:val="0"/>
      <w:divBdr>
        <w:top w:val="none" w:sz="0" w:space="0" w:color="auto"/>
        <w:left w:val="none" w:sz="0" w:space="0" w:color="auto"/>
        <w:bottom w:val="none" w:sz="0" w:space="0" w:color="auto"/>
        <w:right w:val="none" w:sz="0" w:space="0" w:color="auto"/>
      </w:divBdr>
    </w:div>
    <w:div w:id="435908276">
      <w:bodyDiv w:val="1"/>
      <w:marLeft w:val="0"/>
      <w:marRight w:val="0"/>
      <w:marTop w:val="0"/>
      <w:marBottom w:val="0"/>
      <w:divBdr>
        <w:top w:val="none" w:sz="0" w:space="0" w:color="auto"/>
        <w:left w:val="none" w:sz="0" w:space="0" w:color="auto"/>
        <w:bottom w:val="none" w:sz="0" w:space="0" w:color="auto"/>
        <w:right w:val="none" w:sz="0" w:space="0" w:color="auto"/>
      </w:divBdr>
    </w:div>
    <w:div w:id="440221689">
      <w:bodyDiv w:val="1"/>
      <w:marLeft w:val="0"/>
      <w:marRight w:val="0"/>
      <w:marTop w:val="0"/>
      <w:marBottom w:val="0"/>
      <w:divBdr>
        <w:top w:val="none" w:sz="0" w:space="0" w:color="auto"/>
        <w:left w:val="none" w:sz="0" w:space="0" w:color="auto"/>
        <w:bottom w:val="none" w:sz="0" w:space="0" w:color="auto"/>
        <w:right w:val="none" w:sz="0" w:space="0" w:color="auto"/>
      </w:divBdr>
    </w:div>
    <w:div w:id="448548163">
      <w:bodyDiv w:val="1"/>
      <w:marLeft w:val="0"/>
      <w:marRight w:val="0"/>
      <w:marTop w:val="0"/>
      <w:marBottom w:val="0"/>
      <w:divBdr>
        <w:top w:val="none" w:sz="0" w:space="0" w:color="auto"/>
        <w:left w:val="none" w:sz="0" w:space="0" w:color="auto"/>
        <w:bottom w:val="none" w:sz="0" w:space="0" w:color="auto"/>
        <w:right w:val="none" w:sz="0" w:space="0" w:color="auto"/>
      </w:divBdr>
    </w:div>
    <w:div w:id="452868555">
      <w:bodyDiv w:val="1"/>
      <w:marLeft w:val="0"/>
      <w:marRight w:val="0"/>
      <w:marTop w:val="0"/>
      <w:marBottom w:val="0"/>
      <w:divBdr>
        <w:top w:val="none" w:sz="0" w:space="0" w:color="auto"/>
        <w:left w:val="none" w:sz="0" w:space="0" w:color="auto"/>
        <w:bottom w:val="none" w:sz="0" w:space="0" w:color="auto"/>
        <w:right w:val="none" w:sz="0" w:space="0" w:color="auto"/>
      </w:divBdr>
    </w:div>
    <w:div w:id="458187547">
      <w:bodyDiv w:val="1"/>
      <w:marLeft w:val="0"/>
      <w:marRight w:val="0"/>
      <w:marTop w:val="0"/>
      <w:marBottom w:val="0"/>
      <w:divBdr>
        <w:top w:val="none" w:sz="0" w:space="0" w:color="auto"/>
        <w:left w:val="none" w:sz="0" w:space="0" w:color="auto"/>
        <w:bottom w:val="none" w:sz="0" w:space="0" w:color="auto"/>
        <w:right w:val="none" w:sz="0" w:space="0" w:color="auto"/>
      </w:divBdr>
    </w:div>
    <w:div w:id="459497879">
      <w:bodyDiv w:val="1"/>
      <w:marLeft w:val="0"/>
      <w:marRight w:val="0"/>
      <w:marTop w:val="0"/>
      <w:marBottom w:val="0"/>
      <w:divBdr>
        <w:top w:val="none" w:sz="0" w:space="0" w:color="auto"/>
        <w:left w:val="none" w:sz="0" w:space="0" w:color="auto"/>
        <w:bottom w:val="none" w:sz="0" w:space="0" w:color="auto"/>
        <w:right w:val="none" w:sz="0" w:space="0" w:color="auto"/>
      </w:divBdr>
    </w:div>
    <w:div w:id="468674029">
      <w:bodyDiv w:val="1"/>
      <w:marLeft w:val="0"/>
      <w:marRight w:val="0"/>
      <w:marTop w:val="0"/>
      <w:marBottom w:val="0"/>
      <w:divBdr>
        <w:top w:val="none" w:sz="0" w:space="0" w:color="auto"/>
        <w:left w:val="none" w:sz="0" w:space="0" w:color="auto"/>
        <w:bottom w:val="none" w:sz="0" w:space="0" w:color="auto"/>
        <w:right w:val="none" w:sz="0" w:space="0" w:color="auto"/>
      </w:divBdr>
    </w:div>
    <w:div w:id="471409520">
      <w:bodyDiv w:val="1"/>
      <w:marLeft w:val="0"/>
      <w:marRight w:val="0"/>
      <w:marTop w:val="0"/>
      <w:marBottom w:val="0"/>
      <w:divBdr>
        <w:top w:val="none" w:sz="0" w:space="0" w:color="auto"/>
        <w:left w:val="none" w:sz="0" w:space="0" w:color="auto"/>
        <w:bottom w:val="none" w:sz="0" w:space="0" w:color="auto"/>
        <w:right w:val="none" w:sz="0" w:space="0" w:color="auto"/>
      </w:divBdr>
    </w:div>
    <w:div w:id="483816372">
      <w:bodyDiv w:val="1"/>
      <w:marLeft w:val="0"/>
      <w:marRight w:val="0"/>
      <w:marTop w:val="0"/>
      <w:marBottom w:val="0"/>
      <w:divBdr>
        <w:top w:val="none" w:sz="0" w:space="0" w:color="auto"/>
        <w:left w:val="none" w:sz="0" w:space="0" w:color="auto"/>
        <w:bottom w:val="none" w:sz="0" w:space="0" w:color="auto"/>
        <w:right w:val="none" w:sz="0" w:space="0" w:color="auto"/>
      </w:divBdr>
    </w:div>
    <w:div w:id="488446997">
      <w:bodyDiv w:val="1"/>
      <w:marLeft w:val="0"/>
      <w:marRight w:val="0"/>
      <w:marTop w:val="0"/>
      <w:marBottom w:val="0"/>
      <w:divBdr>
        <w:top w:val="none" w:sz="0" w:space="0" w:color="auto"/>
        <w:left w:val="none" w:sz="0" w:space="0" w:color="auto"/>
        <w:bottom w:val="none" w:sz="0" w:space="0" w:color="auto"/>
        <w:right w:val="none" w:sz="0" w:space="0" w:color="auto"/>
      </w:divBdr>
    </w:div>
    <w:div w:id="491066336">
      <w:bodyDiv w:val="1"/>
      <w:marLeft w:val="0"/>
      <w:marRight w:val="0"/>
      <w:marTop w:val="0"/>
      <w:marBottom w:val="0"/>
      <w:divBdr>
        <w:top w:val="none" w:sz="0" w:space="0" w:color="auto"/>
        <w:left w:val="none" w:sz="0" w:space="0" w:color="auto"/>
        <w:bottom w:val="none" w:sz="0" w:space="0" w:color="auto"/>
        <w:right w:val="none" w:sz="0" w:space="0" w:color="auto"/>
      </w:divBdr>
    </w:div>
    <w:div w:id="504905737">
      <w:bodyDiv w:val="1"/>
      <w:marLeft w:val="0"/>
      <w:marRight w:val="0"/>
      <w:marTop w:val="0"/>
      <w:marBottom w:val="0"/>
      <w:divBdr>
        <w:top w:val="none" w:sz="0" w:space="0" w:color="auto"/>
        <w:left w:val="none" w:sz="0" w:space="0" w:color="auto"/>
        <w:bottom w:val="none" w:sz="0" w:space="0" w:color="auto"/>
        <w:right w:val="none" w:sz="0" w:space="0" w:color="auto"/>
      </w:divBdr>
    </w:div>
    <w:div w:id="509637332">
      <w:bodyDiv w:val="1"/>
      <w:marLeft w:val="0"/>
      <w:marRight w:val="0"/>
      <w:marTop w:val="0"/>
      <w:marBottom w:val="0"/>
      <w:divBdr>
        <w:top w:val="none" w:sz="0" w:space="0" w:color="auto"/>
        <w:left w:val="none" w:sz="0" w:space="0" w:color="auto"/>
        <w:bottom w:val="none" w:sz="0" w:space="0" w:color="auto"/>
        <w:right w:val="none" w:sz="0" w:space="0" w:color="auto"/>
      </w:divBdr>
    </w:div>
    <w:div w:id="509761015">
      <w:bodyDiv w:val="1"/>
      <w:marLeft w:val="0"/>
      <w:marRight w:val="0"/>
      <w:marTop w:val="0"/>
      <w:marBottom w:val="0"/>
      <w:divBdr>
        <w:top w:val="none" w:sz="0" w:space="0" w:color="auto"/>
        <w:left w:val="none" w:sz="0" w:space="0" w:color="auto"/>
        <w:bottom w:val="none" w:sz="0" w:space="0" w:color="auto"/>
        <w:right w:val="none" w:sz="0" w:space="0" w:color="auto"/>
      </w:divBdr>
    </w:div>
    <w:div w:id="531264277">
      <w:bodyDiv w:val="1"/>
      <w:marLeft w:val="0"/>
      <w:marRight w:val="0"/>
      <w:marTop w:val="0"/>
      <w:marBottom w:val="0"/>
      <w:divBdr>
        <w:top w:val="none" w:sz="0" w:space="0" w:color="auto"/>
        <w:left w:val="none" w:sz="0" w:space="0" w:color="auto"/>
        <w:bottom w:val="none" w:sz="0" w:space="0" w:color="auto"/>
        <w:right w:val="none" w:sz="0" w:space="0" w:color="auto"/>
      </w:divBdr>
    </w:div>
    <w:div w:id="545261976">
      <w:bodyDiv w:val="1"/>
      <w:marLeft w:val="0"/>
      <w:marRight w:val="0"/>
      <w:marTop w:val="0"/>
      <w:marBottom w:val="0"/>
      <w:divBdr>
        <w:top w:val="none" w:sz="0" w:space="0" w:color="auto"/>
        <w:left w:val="none" w:sz="0" w:space="0" w:color="auto"/>
        <w:bottom w:val="none" w:sz="0" w:space="0" w:color="auto"/>
        <w:right w:val="none" w:sz="0" w:space="0" w:color="auto"/>
      </w:divBdr>
    </w:div>
    <w:div w:id="582642652">
      <w:bodyDiv w:val="1"/>
      <w:marLeft w:val="0"/>
      <w:marRight w:val="0"/>
      <w:marTop w:val="0"/>
      <w:marBottom w:val="0"/>
      <w:divBdr>
        <w:top w:val="none" w:sz="0" w:space="0" w:color="auto"/>
        <w:left w:val="none" w:sz="0" w:space="0" w:color="auto"/>
        <w:bottom w:val="none" w:sz="0" w:space="0" w:color="auto"/>
        <w:right w:val="none" w:sz="0" w:space="0" w:color="auto"/>
      </w:divBdr>
    </w:div>
    <w:div w:id="591740192">
      <w:bodyDiv w:val="1"/>
      <w:marLeft w:val="0"/>
      <w:marRight w:val="0"/>
      <w:marTop w:val="0"/>
      <w:marBottom w:val="0"/>
      <w:divBdr>
        <w:top w:val="none" w:sz="0" w:space="0" w:color="auto"/>
        <w:left w:val="none" w:sz="0" w:space="0" w:color="auto"/>
        <w:bottom w:val="none" w:sz="0" w:space="0" w:color="auto"/>
        <w:right w:val="none" w:sz="0" w:space="0" w:color="auto"/>
      </w:divBdr>
    </w:div>
    <w:div w:id="604584103">
      <w:bodyDiv w:val="1"/>
      <w:marLeft w:val="0"/>
      <w:marRight w:val="0"/>
      <w:marTop w:val="0"/>
      <w:marBottom w:val="0"/>
      <w:divBdr>
        <w:top w:val="none" w:sz="0" w:space="0" w:color="auto"/>
        <w:left w:val="none" w:sz="0" w:space="0" w:color="auto"/>
        <w:bottom w:val="none" w:sz="0" w:space="0" w:color="auto"/>
        <w:right w:val="none" w:sz="0" w:space="0" w:color="auto"/>
      </w:divBdr>
    </w:div>
    <w:div w:id="609554050">
      <w:bodyDiv w:val="1"/>
      <w:marLeft w:val="0"/>
      <w:marRight w:val="0"/>
      <w:marTop w:val="0"/>
      <w:marBottom w:val="0"/>
      <w:divBdr>
        <w:top w:val="none" w:sz="0" w:space="0" w:color="auto"/>
        <w:left w:val="none" w:sz="0" w:space="0" w:color="auto"/>
        <w:bottom w:val="none" w:sz="0" w:space="0" w:color="auto"/>
        <w:right w:val="none" w:sz="0" w:space="0" w:color="auto"/>
      </w:divBdr>
    </w:div>
    <w:div w:id="654601061">
      <w:bodyDiv w:val="1"/>
      <w:marLeft w:val="0"/>
      <w:marRight w:val="0"/>
      <w:marTop w:val="0"/>
      <w:marBottom w:val="0"/>
      <w:divBdr>
        <w:top w:val="none" w:sz="0" w:space="0" w:color="auto"/>
        <w:left w:val="none" w:sz="0" w:space="0" w:color="auto"/>
        <w:bottom w:val="none" w:sz="0" w:space="0" w:color="auto"/>
        <w:right w:val="none" w:sz="0" w:space="0" w:color="auto"/>
      </w:divBdr>
    </w:div>
    <w:div w:id="659887762">
      <w:bodyDiv w:val="1"/>
      <w:marLeft w:val="0"/>
      <w:marRight w:val="0"/>
      <w:marTop w:val="0"/>
      <w:marBottom w:val="0"/>
      <w:divBdr>
        <w:top w:val="none" w:sz="0" w:space="0" w:color="auto"/>
        <w:left w:val="none" w:sz="0" w:space="0" w:color="auto"/>
        <w:bottom w:val="none" w:sz="0" w:space="0" w:color="auto"/>
        <w:right w:val="none" w:sz="0" w:space="0" w:color="auto"/>
      </w:divBdr>
    </w:div>
    <w:div w:id="660036748">
      <w:bodyDiv w:val="1"/>
      <w:marLeft w:val="0"/>
      <w:marRight w:val="0"/>
      <w:marTop w:val="0"/>
      <w:marBottom w:val="0"/>
      <w:divBdr>
        <w:top w:val="none" w:sz="0" w:space="0" w:color="auto"/>
        <w:left w:val="none" w:sz="0" w:space="0" w:color="auto"/>
        <w:bottom w:val="none" w:sz="0" w:space="0" w:color="auto"/>
        <w:right w:val="none" w:sz="0" w:space="0" w:color="auto"/>
      </w:divBdr>
    </w:div>
    <w:div w:id="662322234">
      <w:bodyDiv w:val="1"/>
      <w:marLeft w:val="0"/>
      <w:marRight w:val="0"/>
      <w:marTop w:val="0"/>
      <w:marBottom w:val="0"/>
      <w:divBdr>
        <w:top w:val="none" w:sz="0" w:space="0" w:color="auto"/>
        <w:left w:val="none" w:sz="0" w:space="0" w:color="auto"/>
        <w:bottom w:val="none" w:sz="0" w:space="0" w:color="auto"/>
        <w:right w:val="none" w:sz="0" w:space="0" w:color="auto"/>
      </w:divBdr>
    </w:div>
    <w:div w:id="726077120">
      <w:bodyDiv w:val="1"/>
      <w:marLeft w:val="0"/>
      <w:marRight w:val="0"/>
      <w:marTop w:val="0"/>
      <w:marBottom w:val="0"/>
      <w:divBdr>
        <w:top w:val="none" w:sz="0" w:space="0" w:color="auto"/>
        <w:left w:val="none" w:sz="0" w:space="0" w:color="auto"/>
        <w:bottom w:val="none" w:sz="0" w:space="0" w:color="auto"/>
        <w:right w:val="none" w:sz="0" w:space="0" w:color="auto"/>
      </w:divBdr>
    </w:div>
    <w:div w:id="726294080">
      <w:bodyDiv w:val="1"/>
      <w:marLeft w:val="0"/>
      <w:marRight w:val="0"/>
      <w:marTop w:val="0"/>
      <w:marBottom w:val="0"/>
      <w:divBdr>
        <w:top w:val="none" w:sz="0" w:space="0" w:color="auto"/>
        <w:left w:val="none" w:sz="0" w:space="0" w:color="auto"/>
        <w:bottom w:val="none" w:sz="0" w:space="0" w:color="auto"/>
        <w:right w:val="none" w:sz="0" w:space="0" w:color="auto"/>
      </w:divBdr>
    </w:div>
    <w:div w:id="741440777">
      <w:bodyDiv w:val="1"/>
      <w:marLeft w:val="0"/>
      <w:marRight w:val="0"/>
      <w:marTop w:val="0"/>
      <w:marBottom w:val="0"/>
      <w:divBdr>
        <w:top w:val="none" w:sz="0" w:space="0" w:color="auto"/>
        <w:left w:val="none" w:sz="0" w:space="0" w:color="auto"/>
        <w:bottom w:val="none" w:sz="0" w:space="0" w:color="auto"/>
        <w:right w:val="none" w:sz="0" w:space="0" w:color="auto"/>
      </w:divBdr>
    </w:div>
    <w:div w:id="742723848">
      <w:bodyDiv w:val="1"/>
      <w:marLeft w:val="0"/>
      <w:marRight w:val="0"/>
      <w:marTop w:val="0"/>
      <w:marBottom w:val="0"/>
      <w:divBdr>
        <w:top w:val="none" w:sz="0" w:space="0" w:color="auto"/>
        <w:left w:val="none" w:sz="0" w:space="0" w:color="auto"/>
        <w:bottom w:val="none" w:sz="0" w:space="0" w:color="auto"/>
        <w:right w:val="none" w:sz="0" w:space="0" w:color="auto"/>
      </w:divBdr>
    </w:div>
    <w:div w:id="746078122">
      <w:bodyDiv w:val="1"/>
      <w:marLeft w:val="0"/>
      <w:marRight w:val="0"/>
      <w:marTop w:val="0"/>
      <w:marBottom w:val="0"/>
      <w:divBdr>
        <w:top w:val="none" w:sz="0" w:space="0" w:color="auto"/>
        <w:left w:val="none" w:sz="0" w:space="0" w:color="auto"/>
        <w:bottom w:val="none" w:sz="0" w:space="0" w:color="auto"/>
        <w:right w:val="none" w:sz="0" w:space="0" w:color="auto"/>
      </w:divBdr>
    </w:div>
    <w:div w:id="775055693">
      <w:bodyDiv w:val="1"/>
      <w:marLeft w:val="0"/>
      <w:marRight w:val="0"/>
      <w:marTop w:val="0"/>
      <w:marBottom w:val="0"/>
      <w:divBdr>
        <w:top w:val="none" w:sz="0" w:space="0" w:color="auto"/>
        <w:left w:val="none" w:sz="0" w:space="0" w:color="auto"/>
        <w:bottom w:val="none" w:sz="0" w:space="0" w:color="auto"/>
        <w:right w:val="none" w:sz="0" w:space="0" w:color="auto"/>
      </w:divBdr>
    </w:div>
    <w:div w:id="782768188">
      <w:bodyDiv w:val="1"/>
      <w:marLeft w:val="0"/>
      <w:marRight w:val="0"/>
      <w:marTop w:val="0"/>
      <w:marBottom w:val="0"/>
      <w:divBdr>
        <w:top w:val="none" w:sz="0" w:space="0" w:color="auto"/>
        <w:left w:val="none" w:sz="0" w:space="0" w:color="auto"/>
        <w:bottom w:val="none" w:sz="0" w:space="0" w:color="auto"/>
        <w:right w:val="none" w:sz="0" w:space="0" w:color="auto"/>
      </w:divBdr>
    </w:div>
    <w:div w:id="783882363">
      <w:bodyDiv w:val="1"/>
      <w:marLeft w:val="0"/>
      <w:marRight w:val="0"/>
      <w:marTop w:val="0"/>
      <w:marBottom w:val="0"/>
      <w:divBdr>
        <w:top w:val="none" w:sz="0" w:space="0" w:color="auto"/>
        <w:left w:val="none" w:sz="0" w:space="0" w:color="auto"/>
        <w:bottom w:val="none" w:sz="0" w:space="0" w:color="auto"/>
        <w:right w:val="none" w:sz="0" w:space="0" w:color="auto"/>
      </w:divBdr>
    </w:div>
    <w:div w:id="785851975">
      <w:bodyDiv w:val="1"/>
      <w:marLeft w:val="0"/>
      <w:marRight w:val="0"/>
      <w:marTop w:val="0"/>
      <w:marBottom w:val="0"/>
      <w:divBdr>
        <w:top w:val="none" w:sz="0" w:space="0" w:color="auto"/>
        <w:left w:val="none" w:sz="0" w:space="0" w:color="auto"/>
        <w:bottom w:val="none" w:sz="0" w:space="0" w:color="auto"/>
        <w:right w:val="none" w:sz="0" w:space="0" w:color="auto"/>
      </w:divBdr>
    </w:div>
    <w:div w:id="787891027">
      <w:bodyDiv w:val="1"/>
      <w:marLeft w:val="0"/>
      <w:marRight w:val="0"/>
      <w:marTop w:val="0"/>
      <w:marBottom w:val="0"/>
      <w:divBdr>
        <w:top w:val="none" w:sz="0" w:space="0" w:color="auto"/>
        <w:left w:val="none" w:sz="0" w:space="0" w:color="auto"/>
        <w:bottom w:val="none" w:sz="0" w:space="0" w:color="auto"/>
        <w:right w:val="none" w:sz="0" w:space="0" w:color="auto"/>
      </w:divBdr>
    </w:div>
    <w:div w:id="799300243">
      <w:bodyDiv w:val="1"/>
      <w:marLeft w:val="0"/>
      <w:marRight w:val="0"/>
      <w:marTop w:val="0"/>
      <w:marBottom w:val="0"/>
      <w:divBdr>
        <w:top w:val="none" w:sz="0" w:space="0" w:color="auto"/>
        <w:left w:val="none" w:sz="0" w:space="0" w:color="auto"/>
        <w:bottom w:val="none" w:sz="0" w:space="0" w:color="auto"/>
        <w:right w:val="none" w:sz="0" w:space="0" w:color="auto"/>
      </w:divBdr>
    </w:div>
    <w:div w:id="808596297">
      <w:bodyDiv w:val="1"/>
      <w:marLeft w:val="0"/>
      <w:marRight w:val="0"/>
      <w:marTop w:val="0"/>
      <w:marBottom w:val="0"/>
      <w:divBdr>
        <w:top w:val="none" w:sz="0" w:space="0" w:color="auto"/>
        <w:left w:val="none" w:sz="0" w:space="0" w:color="auto"/>
        <w:bottom w:val="none" w:sz="0" w:space="0" w:color="auto"/>
        <w:right w:val="none" w:sz="0" w:space="0" w:color="auto"/>
      </w:divBdr>
    </w:div>
    <w:div w:id="812059142">
      <w:bodyDiv w:val="1"/>
      <w:marLeft w:val="0"/>
      <w:marRight w:val="0"/>
      <w:marTop w:val="0"/>
      <w:marBottom w:val="0"/>
      <w:divBdr>
        <w:top w:val="none" w:sz="0" w:space="0" w:color="auto"/>
        <w:left w:val="none" w:sz="0" w:space="0" w:color="auto"/>
        <w:bottom w:val="none" w:sz="0" w:space="0" w:color="auto"/>
        <w:right w:val="none" w:sz="0" w:space="0" w:color="auto"/>
      </w:divBdr>
    </w:div>
    <w:div w:id="858737812">
      <w:bodyDiv w:val="1"/>
      <w:marLeft w:val="0"/>
      <w:marRight w:val="0"/>
      <w:marTop w:val="0"/>
      <w:marBottom w:val="0"/>
      <w:divBdr>
        <w:top w:val="none" w:sz="0" w:space="0" w:color="auto"/>
        <w:left w:val="none" w:sz="0" w:space="0" w:color="auto"/>
        <w:bottom w:val="none" w:sz="0" w:space="0" w:color="auto"/>
        <w:right w:val="none" w:sz="0" w:space="0" w:color="auto"/>
      </w:divBdr>
    </w:div>
    <w:div w:id="863783220">
      <w:bodyDiv w:val="1"/>
      <w:marLeft w:val="0"/>
      <w:marRight w:val="0"/>
      <w:marTop w:val="0"/>
      <w:marBottom w:val="0"/>
      <w:divBdr>
        <w:top w:val="none" w:sz="0" w:space="0" w:color="auto"/>
        <w:left w:val="none" w:sz="0" w:space="0" w:color="auto"/>
        <w:bottom w:val="none" w:sz="0" w:space="0" w:color="auto"/>
        <w:right w:val="none" w:sz="0" w:space="0" w:color="auto"/>
      </w:divBdr>
    </w:div>
    <w:div w:id="909509871">
      <w:bodyDiv w:val="1"/>
      <w:marLeft w:val="0"/>
      <w:marRight w:val="0"/>
      <w:marTop w:val="0"/>
      <w:marBottom w:val="0"/>
      <w:divBdr>
        <w:top w:val="none" w:sz="0" w:space="0" w:color="auto"/>
        <w:left w:val="none" w:sz="0" w:space="0" w:color="auto"/>
        <w:bottom w:val="none" w:sz="0" w:space="0" w:color="auto"/>
        <w:right w:val="none" w:sz="0" w:space="0" w:color="auto"/>
      </w:divBdr>
    </w:div>
    <w:div w:id="949166202">
      <w:bodyDiv w:val="1"/>
      <w:marLeft w:val="0"/>
      <w:marRight w:val="0"/>
      <w:marTop w:val="0"/>
      <w:marBottom w:val="0"/>
      <w:divBdr>
        <w:top w:val="none" w:sz="0" w:space="0" w:color="auto"/>
        <w:left w:val="none" w:sz="0" w:space="0" w:color="auto"/>
        <w:bottom w:val="none" w:sz="0" w:space="0" w:color="auto"/>
        <w:right w:val="none" w:sz="0" w:space="0" w:color="auto"/>
      </w:divBdr>
    </w:div>
    <w:div w:id="955789420">
      <w:bodyDiv w:val="1"/>
      <w:marLeft w:val="0"/>
      <w:marRight w:val="0"/>
      <w:marTop w:val="0"/>
      <w:marBottom w:val="0"/>
      <w:divBdr>
        <w:top w:val="none" w:sz="0" w:space="0" w:color="auto"/>
        <w:left w:val="none" w:sz="0" w:space="0" w:color="auto"/>
        <w:bottom w:val="none" w:sz="0" w:space="0" w:color="auto"/>
        <w:right w:val="none" w:sz="0" w:space="0" w:color="auto"/>
      </w:divBdr>
    </w:div>
    <w:div w:id="964656451">
      <w:bodyDiv w:val="1"/>
      <w:marLeft w:val="0"/>
      <w:marRight w:val="0"/>
      <w:marTop w:val="0"/>
      <w:marBottom w:val="0"/>
      <w:divBdr>
        <w:top w:val="none" w:sz="0" w:space="0" w:color="auto"/>
        <w:left w:val="none" w:sz="0" w:space="0" w:color="auto"/>
        <w:bottom w:val="none" w:sz="0" w:space="0" w:color="auto"/>
        <w:right w:val="none" w:sz="0" w:space="0" w:color="auto"/>
      </w:divBdr>
    </w:div>
    <w:div w:id="969821098">
      <w:bodyDiv w:val="1"/>
      <w:marLeft w:val="0"/>
      <w:marRight w:val="0"/>
      <w:marTop w:val="0"/>
      <w:marBottom w:val="0"/>
      <w:divBdr>
        <w:top w:val="none" w:sz="0" w:space="0" w:color="auto"/>
        <w:left w:val="none" w:sz="0" w:space="0" w:color="auto"/>
        <w:bottom w:val="none" w:sz="0" w:space="0" w:color="auto"/>
        <w:right w:val="none" w:sz="0" w:space="0" w:color="auto"/>
      </w:divBdr>
    </w:div>
    <w:div w:id="971206326">
      <w:bodyDiv w:val="1"/>
      <w:marLeft w:val="0"/>
      <w:marRight w:val="0"/>
      <w:marTop w:val="0"/>
      <w:marBottom w:val="0"/>
      <w:divBdr>
        <w:top w:val="none" w:sz="0" w:space="0" w:color="auto"/>
        <w:left w:val="none" w:sz="0" w:space="0" w:color="auto"/>
        <w:bottom w:val="none" w:sz="0" w:space="0" w:color="auto"/>
        <w:right w:val="none" w:sz="0" w:space="0" w:color="auto"/>
      </w:divBdr>
    </w:div>
    <w:div w:id="971666965">
      <w:bodyDiv w:val="1"/>
      <w:marLeft w:val="0"/>
      <w:marRight w:val="0"/>
      <w:marTop w:val="0"/>
      <w:marBottom w:val="0"/>
      <w:divBdr>
        <w:top w:val="none" w:sz="0" w:space="0" w:color="auto"/>
        <w:left w:val="none" w:sz="0" w:space="0" w:color="auto"/>
        <w:bottom w:val="none" w:sz="0" w:space="0" w:color="auto"/>
        <w:right w:val="none" w:sz="0" w:space="0" w:color="auto"/>
      </w:divBdr>
    </w:div>
    <w:div w:id="974144632">
      <w:bodyDiv w:val="1"/>
      <w:marLeft w:val="0"/>
      <w:marRight w:val="0"/>
      <w:marTop w:val="0"/>
      <w:marBottom w:val="0"/>
      <w:divBdr>
        <w:top w:val="none" w:sz="0" w:space="0" w:color="auto"/>
        <w:left w:val="none" w:sz="0" w:space="0" w:color="auto"/>
        <w:bottom w:val="none" w:sz="0" w:space="0" w:color="auto"/>
        <w:right w:val="none" w:sz="0" w:space="0" w:color="auto"/>
      </w:divBdr>
    </w:div>
    <w:div w:id="983465125">
      <w:bodyDiv w:val="1"/>
      <w:marLeft w:val="0"/>
      <w:marRight w:val="0"/>
      <w:marTop w:val="0"/>
      <w:marBottom w:val="0"/>
      <w:divBdr>
        <w:top w:val="none" w:sz="0" w:space="0" w:color="auto"/>
        <w:left w:val="none" w:sz="0" w:space="0" w:color="auto"/>
        <w:bottom w:val="none" w:sz="0" w:space="0" w:color="auto"/>
        <w:right w:val="none" w:sz="0" w:space="0" w:color="auto"/>
      </w:divBdr>
    </w:div>
    <w:div w:id="1045372922">
      <w:bodyDiv w:val="1"/>
      <w:marLeft w:val="0"/>
      <w:marRight w:val="0"/>
      <w:marTop w:val="0"/>
      <w:marBottom w:val="0"/>
      <w:divBdr>
        <w:top w:val="none" w:sz="0" w:space="0" w:color="auto"/>
        <w:left w:val="none" w:sz="0" w:space="0" w:color="auto"/>
        <w:bottom w:val="none" w:sz="0" w:space="0" w:color="auto"/>
        <w:right w:val="none" w:sz="0" w:space="0" w:color="auto"/>
      </w:divBdr>
    </w:div>
    <w:div w:id="1047146959">
      <w:bodyDiv w:val="1"/>
      <w:marLeft w:val="0"/>
      <w:marRight w:val="0"/>
      <w:marTop w:val="0"/>
      <w:marBottom w:val="0"/>
      <w:divBdr>
        <w:top w:val="none" w:sz="0" w:space="0" w:color="auto"/>
        <w:left w:val="none" w:sz="0" w:space="0" w:color="auto"/>
        <w:bottom w:val="none" w:sz="0" w:space="0" w:color="auto"/>
        <w:right w:val="none" w:sz="0" w:space="0" w:color="auto"/>
      </w:divBdr>
    </w:div>
    <w:div w:id="1059593206">
      <w:bodyDiv w:val="1"/>
      <w:marLeft w:val="0"/>
      <w:marRight w:val="0"/>
      <w:marTop w:val="0"/>
      <w:marBottom w:val="0"/>
      <w:divBdr>
        <w:top w:val="none" w:sz="0" w:space="0" w:color="auto"/>
        <w:left w:val="none" w:sz="0" w:space="0" w:color="auto"/>
        <w:bottom w:val="none" w:sz="0" w:space="0" w:color="auto"/>
        <w:right w:val="none" w:sz="0" w:space="0" w:color="auto"/>
      </w:divBdr>
    </w:div>
    <w:div w:id="1061364362">
      <w:bodyDiv w:val="1"/>
      <w:marLeft w:val="0"/>
      <w:marRight w:val="0"/>
      <w:marTop w:val="0"/>
      <w:marBottom w:val="0"/>
      <w:divBdr>
        <w:top w:val="none" w:sz="0" w:space="0" w:color="auto"/>
        <w:left w:val="none" w:sz="0" w:space="0" w:color="auto"/>
        <w:bottom w:val="none" w:sz="0" w:space="0" w:color="auto"/>
        <w:right w:val="none" w:sz="0" w:space="0" w:color="auto"/>
      </w:divBdr>
    </w:div>
    <w:div w:id="1066489261">
      <w:bodyDiv w:val="1"/>
      <w:marLeft w:val="0"/>
      <w:marRight w:val="0"/>
      <w:marTop w:val="0"/>
      <w:marBottom w:val="0"/>
      <w:divBdr>
        <w:top w:val="none" w:sz="0" w:space="0" w:color="auto"/>
        <w:left w:val="none" w:sz="0" w:space="0" w:color="auto"/>
        <w:bottom w:val="none" w:sz="0" w:space="0" w:color="auto"/>
        <w:right w:val="none" w:sz="0" w:space="0" w:color="auto"/>
      </w:divBdr>
    </w:div>
    <w:div w:id="1088888179">
      <w:bodyDiv w:val="1"/>
      <w:marLeft w:val="0"/>
      <w:marRight w:val="0"/>
      <w:marTop w:val="0"/>
      <w:marBottom w:val="0"/>
      <w:divBdr>
        <w:top w:val="none" w:sz="0" w:space="0" w:color="auto"/>
        <w:left w:val="none" w:sz="0" w:space="0" w:color="auto"/>
        <w:bottom w:val="none" w:sz="0" w:space="0" w:color="auto"/>
        <w:right w:val="none" w:sz="0" w:space="0" w:color="auto"/>
      </w:divBdr>
    </w:div>
    <w:div w:id="1092706029">
      <w:bodyDiv w:val="1"/>
      <w:marLeft w:val="0"/>
      <w:marRight w:val="0"/>
      <w:marTop w:val="0"/>
      <w:marBottom w:val="0"/>
      <w:divBdr>
        <w:top w:val="none" w:sz="0" w:space="0" w:color="auto"/>
        <w:left w:val="none" w:sz="0" w:space="0" w:color="auto"/>
        <w:bottom w:val="none" w:sz="0" w:space="0" w:color="auto"/>
        <w:right w:val="none" w:sz="0" w:space="0" w:color="auto"/>
      </w:divBdr>
    </w:div>
    <w:div w:id="1100028494">
      <w:bodyDiv w:val="1"/>
      <w:marLeft w:val="0"/>
      <w:marRight w:val="0"/>
      <w:marTop w:val="0"/>
      <w:marBottom w:val="0"/>
      <w:divBdr>
        <w:top w:val="none" w:sz="0" w:space="0" w:color="auto"/>
        <w:left w:val="none" w:sz="0" w:space="0" w:color="auto"/>
        <w:bottom w:val="none" w:sz="0" w:space="0" w:color="auto"/>
        <w:right w:val="none" w:sz="0" w:space="0" w:color="auto"/>
      </w:divBdr>
    </w:div>
    <w:div w:id="1105149739">
      <w:bodyDiv w:val="1"/>
      <w:marLeft w:val="0"/>
      <w:marRight w:val="0"/>
      <w:marTop w:val="0"/>
      <w:marBottom w:val="0"/>
      <w:divBdr>
        <w:top w:val="none" w:sz="0" w:space="0" w:color="auto"/>
        <w:left w:val="none" w:sz="0" w:space="0" w:color="auto"/>
        <w:bottom w:val="none" w:sz="0" w:space="0" w:color="auto"/>
        <w:right w:val="none" w:sz="0" w:space="0" w:color="auto"/>
      </w:divBdr>
    </w:div>
    <w:div w:id="1106316744">
      <w:bodyDiv w:val="1"/>
      <w:marLeft w:val="0"/>
      <w:marRight w:val="0"/>
      <w:marTop w:val="0"/>
      <w:marBottom w:val="0"/>
      <w:divBdr>
        <w:top w:val="none" w:sz="0" w:space="0" w:color="auto"/>
        <w:left w:val="none" w:sz="0" w:space="0" w:color="auto"/>
        <w:bottom w:val="none" w:sz="0" w:space="0" w:color="auto"/>
        <w:right w:val="none" w:sz="0" w:space="0" w:color="auto"/>
      </w:divBdr>
    </w:div>
    <w:div w:id="1131247814">
      <w:bodyDiv w:val="1"/>
      <w:marLeft w:val="0"/>
      <w:marRight w:val="0"/>
      <w:marTop w:val="0"/>
      <w:marBottom w:val="0"/>
      <w:divBdr>
        <w:top w:val="none" w:sz="0" w:space="0" w:color="auto"/>
        <w:left w:val="none" w:sz="0" w:space="0" w:color="auto"/>
        <w:bottom w:val="none" w:sz="0" w:space="0" w:color="auto"/>
        <w:right w:val="none" w:sz="0" w:space="0" w:color="auto"/>
      </w:divBdr>
    </w:div>
    <w:div w:id="1140220893">
      <w:bodyDiv w:val="1"/>
      <w:marLeft w:val="0"/>
      <w:marRight w:val="0"/>
      <w:marTop w:val="0"/>
      <w:marBottom w:val="0"/>
      <w:divBdr>
        <w:top w:val="none" w:sz="0" w:space="0" w:color="auto"/>
        <w:left w:val="none" w:sz="0" w:space="0" w:color="auto"/>
        <w:bottom w:val="none" w:sz="0" w:space="0" w:color="auto"/>
        <w:right w:val="none" w:sz="0" w:space="0" w:color="auto"/>
      </w:divBdr>
    </w:div>
    <w:div w:id="1163162183">
      <w:bodyDiv w:val="1"/>
      <w:marLeft w:val="0"/>
      <w:marRight w:val="0"/>
      <w:marTop w:val="0"/>
      <w:marBottom w:val="0"/>
      <w:divBdr>
        <w:top w:val="none" w:sz="0" w:space="0" w:color="auto"/>
        <w:left w:val="none" w:sz="0" w:space="0" w:color="auto"/>
        <w:bottom w:val="none" w:sz="0" w:space="0" w:color="auto"/>
        <w:right w:val="none" w:sz="0" w:space="0" w:color="auto"/>
      </w:divBdr>
    </w:div>
    <w:div w:id="1166243631">
      <w:bodyDiv w:val="1"/>
      <w:marLeft w:val="0"/>
      <w:marRight w:val="0"/>
      <w:marTop w:val="0"/>
      <w:marBottom w:val="0"/>
      <w:divBdr>
        <w:top w:val="none" w:sz="0" w:space="0" w:color="auto"/>
        <w:left w:val="none" w:sz="0" w:space="0" w:color="auto"/>
        <w:bottom w:val="none" w:sz="0" w:space="0" w:color="auto"/>
        <w:right w:val="none" w:sz="0" w:space="0" w:color="auto"/>
      </w:divBdr>
    </w:div>
    <w:div w:id="1173422207">
      <w:bodyDiv w:val="1"/>
      <w:marLeft w:val="0"/>
      <w:marRight w:val="0"/>
      <w:marTop w:val="0"/>
      <w:marBottom w:val="0"/>
      <w:divBdr>
        <w:top w:val="none" w:sz="0" w:space="0" w:color="auto"/>
        <w:left w:val="none" w:sz="0" w:space="0" w:color="auto"/>
        <w:bottom w:val="none" w:sz="0" w:space="0" w:color="auto"/>
        <w:right w:val="none" w:sz="0" w:space="0" w:color="auto"/>
      </w:divBdr>
    </w:div>
    <w:div w:id="1173687860">
      <w:bodyDiv w:val="1"/>
      <w:marLeft w:val="0"/>
      <w:marRight w:val="0"/>
      <w:marTop w:val="0"/>
      <w:marBottom w:val="0"/>
      <w:divBdr>
        <w:top w:val="none" w:sz="0" w:space="0" w:color="auto"/>
        <w:left w:val="none" w:sz="0" w:space="0" w:color="auto"/>
        <w:bottom w:val="none" w:sz="0" w:space="0" w:color="auto"/>
        <w:right w:val="none" w:sz="0" w:space="0" w:color="auto"/>
      </w:divBdr>
    </w:div>
    <w:div w:id="1177186874">
      <w:bodyDiv w:val="1"/>
      <w:marLeft w:val="0"/>
      <w:marRight w:val="0"/>
      <w:marTop w:val="0"/>
      <w:marBottom w:val="0"/>
      <w:divBdr>
        <w:top w:val="none" w:sz="0" w:space="0" w:color="auto"/>
        <w:left w:val="none" w:sz="0" w:space="0" w:color="auto"/>
        <w:bottom w:val="none" w:sz="0" w:space="0" w:color="auto"/>
        <w:right w:val="none" w:sz="0" w:space="0" w:color="auto"/>
      </w:divBdr>
    </w:div>
    <w:div w:id="1178035713">
      <w:bodyDiv w:val="1"/>
      <w:marLeft w:val="0"/>
      <w:marRight w:val="0"/>
      <w:marTop w:val="0"/>
      <w:marBottom w:val="0"/>
      <w:divBdr>
        <w:top w:val="none" w:sz="0" w:space="0" w:color="auto"/>
        <w:left w:val="none" w:sz="0" w:space="0" w:color="auto"/>
        <w:bottom w:val="none" w:sz="0" w:space="0" w:color="auto"/>
        <w:right w:val="none" w:sz="0" w:space="0" w:color="auto"/>
      </w:divBdr>
    </w:div>
    <w:div w:id="1193566991">
      <w:bodyDiv w:val="1"/>
      <w:marLeft w:val="0"/>
      <w:marRight w:val="0"/>
      <w:marTop w:val="0"/>
      <w:marBottom w:val="0"/>
      <w:divBdr>
        <w:top w:val="none" w:sz="0" w:space="0" w:color="auto"/>
        <w:left w:val="none" w:sz="0" w:space="0" w:color="auto"/>
        <w:bottom w:val="none" w:sz="0" w:space="0" w:color="auto"/>
        <w:right w:val="none" w:sz="0" w:space="0" w:color="auto"/>
      </w:divBdr>
    </w:div>
    <w:div w:id="1211838689">
      <w:bodyDiv w:val="1"/>
      <w:marLeft w:val="0"/>
      <w:marRight w:val="0"/>
      <w:marTop w:val="0"/>
      <w:marBottom w:val="0"/>
      <w:divBdr>
        <w:top w:val="none" w:sz="0" w:space="0" w:color="auto"/>
        <w:left w:val="none" w:sz="0" w:space="0" w:color="auto"/>
        <w:bottom w:val="none" w:sz="0" w:space="0" w:color="auto"/>
        <w:right w:val="none" w:sz="0" w:space="0" w:color="auto"/>
      </w:divBdr>
    </w:div>
    <w:div w:id="1213425534">
      <w:bodyDiv w:val="1"/>
      <w:marLeft w:val="0"/>
      <w:marRight w:val="0"/>
      <w:marTop w:val="0"/>
      <w:marBottom w:val="0"/>
      <w:divBdr>
        <w:top w:val="none" w:sz="0" w:space="0" w:color="auto"/>
        <w:left w:val="none" w:sz="0" w:space="0" w:color="auto"/>
        <w:bottom w:val="none" w:sz="0" w:space="0" w:color="auto"/>
        <w:right w:val="none" w:sz="0" w:space="0" w:color="auto"/>
      </w:divBdr>
    </w:div>
    <w:div w:id="1217467888">
      <w:bodyDiv w:val="1"/>
      <w:marLeft w:val="0"/>
      <w:marRight w:val="0"/>
      <w:marTop w:val="0"/>
      <w:marBottom w:val="0"/>
      <w:divBdr>
        <w:top w:val="none" w:sz="0" w:space="0" w:color="auto"/>
        <w:left w:val="none" w:sz="0" w:space="0" w:color="auto"/>
        <w:bottom w:val="none" w:sz="0" w:space="0" w:color="auto"/>
        <w:right w:val="none" w:sz="0" w:space="0" w:color="auto"/>
      </w:divBdr>
    </w:div>
    <w:div w:id="1224609359">
      <w:bodyDiv w:val="1"/>
      <w:marLeft w:val="0"/>
      <w:marRight w:val="0"/>
      <w:marTop w:val="0"/>
      <w:marBottom w:val="0"/>
      <w:divBdr>
        <w:top w:val="none" w:sz="0" w:space="0" w:color="auto"/>
        <w:left w:val="none" w:sz="0" w:space="0" w:color="auto"/>
        <w:bottom w:val="none" w:sz="0" w:space="0" w:color="auto"/>
        <w:right w:val="none" w:sz="0" w:space="0" w:color="auto"/>
      </w:divBdr>
    </w:div>
    <w:div w:id="1253507695">
      <w:bodyDiv w:val="1"/>
      <w:marLeft w:val="0"/>
      <w:marRight w:val="0"/>
      <w:marTop w:val="0"/>
      <w:marBottom w:val="0"/>
      <w:divBdr>
        <w:top w:val="none" w:sz="0" w:space="0" w:color="auto"/>
        <w:left w:val="none" w:sz="0" w:space="0" w:color="auto"/>
        <w:bottom w:val="none" w:sz="0" w:space="0" w:color="auto"/>
        <w:right w:val="none" w:sz="0" w:space="0" w:color="auto"/>
      </w:divBdr>
    </w:div>
    <w:div w:id="1253778834">
      <w:bodyDiv w:val="1"/>
      <w:marLeft w:val="0"/>
      <w:marRight w:val="0"/>
      <w:marTop w:val="0"/>
      <w:marBottom w:val="0"/>
      <w:divBdr>
        <w:top w:val="none" w:sz="0" w:space="0" w:color="auto"/>
        <w:left w:val="none" w:sz="0" w:space="0" w:color="auto"/>
        <w:bottom w:val="none" w:sz="0" w:space="0" w:color="auto"/>
        <w:right w:val="none" w:sz="0" w:space="0" w:color="auto"/>
      </w:divBdr>
    </w:div>
    <w:div w:id="1259673225">
      <w:bodyDiv w:val="1"/>
      <w:marLeft w:val="0"/>
      <w:marRight w:val="0"/>
      <w:marTop w:val="0"/>
      <w:marBottom w:val="0"/>
      <w:divBdr>
        <w:top w:val="none" w:sz="0" w:space="0" w:color="auto"/>
        <w:left w:val="none" w:sz="0" w:space="0" w:color="auto"/>
        <w:bottom w:val="none" w:sz="0" w:space="0" w:color="auto"/>
        <w:right w:val="none" w:sz="0" w:space="0" w:color="auto"/>
      </w:divBdr>
    </w:div>
    <w:div w:id="1265844501">
      <w:bodyDiv w:val="1"/>
      <w:marLeft w:val="0"/>
      <w:marRight w:val="0"/>
      <w:marTop w:val="0"/>
      <w:marBottom w:val="0"/>
      <w:divBdr>
        <w:top w:val="none" w:sz="0" w:space="0" w:color="auto"/>
        <w:left w:val="none" w:sz="0" w:space="0" w:color="auto"/>
        <w:bottom w:val="none" w:sz="0" w:space="0" w:color="auto"/>
        <w:right w:val="none" w:sz="0" w:space="0" w:color="auto"/>
      </w:divBdr>
    </w:div>
    <w:div w:id="1267494341">
      <w:bodyDiv w:val="1"/>
      <w:marLeft w:val="0"/>
      <w:marRight w:val="0"/>
      <w:marTop w:val="0"/>
      <w:marBottom w:val="0"/>
      <w:divBdr>
        <w:top w:val="none" w:sz="0" w:space="0" w:color="auto"/>
        <w:left w:val="none" w:sz="0" w:space="0" w:color="auto"/>
        <w:bottom w:val="none" w:sz="0" w:space="0" w:color="auto"/>
        <w:right w:val="none" w:sz="0" w:space="0" w:color="auto"/>
      </w:divBdr>
    </w:div>
    <w:div w:id="1274903399">
      <w:bodyDiv w:val="1"/>
      <w:marLeft w:val="0"/>
      <w:marRight w:val="0"/>
      <w:marTop w:val="0"/>
      <w:marBottom w:val="0"/>
      <w:divBdr>
        <w:top w:val="none" w:sz="0" w:space="0" w:color="auto"/>
        <w:left w:val="none" w:sz="0" w:space="0" w:color="auto"/>
        <w:bottom w:val="none" w:sz="0" w:space="0" w:color="auto"/>
        <w:right w:val="none" w:sz="0" w:space="0" w:color="auto"/>
      </w:divBdr>
    </w:div>
    <w:div w:id="1278023477">
      <w:bodyDiv w:val="1"/>
      <w:marLeft w:val="0"/>
      <w:marRight w:val="0"/>
      <w:marTop w:val="0"/>
      <w:marBottom w:val="0"/>
      <w:divBdr>
        <w:top w:val="none" w:sz="0" w:space="0" w:color="auto"/>
        <w:left w:val="none" w:sz="0" w:space="0" w:color="auto"/>
        <w:bottom w:val="none" w:sz="0" w:space="0" w:color="auto"/>
        <w:right w:val="none" w:sz="0" w:space="0" w:color="auto"/>
      </w:divBdr>
    </w:div>
    <w:div w:id="1283809851">
      <w:bodyDiv w:val="1"/>
      <w:marLeft w:val="0"/>
      <w:marRight w:val="0"/>
      <w:marTop w:val="0"/>
      <w:marBottom w:val="0"/>
      <w:divBdr>
        <w:top w:val="none" w:sz="0" w:space="0" w:color="auto"/>
        <w:left w:val="none" w:sz="0" w:space="0" w:color="auto"/>
        <w:bottom w:val="none" w:sz="0" w:space="0" w:color="auto"/>
        <w:right w:val="none" w:sz="0" w:space="0" w:color="auto"/>
      </w:divBdr>
    </w:div>
    <w:div w:id="1295213509">
      <w:bodyDiv w:val="1"/>
      <w:marLeft w:val="0"/>
      <w:marRight w:val="0"/>
      <w:marTop w:val="0"/>
      <w:marBottom w:val="0"/>
      <w:divBdr>
        <w:top w:val="none" w:sz="0" w:space="0" w:color="auto"/>
        <w:left w:val="none" w:sz="0" w:space="0" w:color="auto"/>
        <w:bottom w:val="none" w:sz="0" w:space="0" w:color="auto"/>
        <w:right w:val="none" w:sz="0" w:space="0" w:color="auto"/>
      </w:divBdr>
    </w:div>
    <w:div w:id="1298413951">
      <w:bodyDiv w:val="1"/>
      <w:marLeft w:val="0"/>
      <w:marRight w:val="0"/>
      <w:marTop w:val="0"/>
      <w:marBottom w:val="0"/>
      <w:divBdr>
        <w:top w:val="none" w:sz="0" w:space="0" w:color="auto"/>
        <w:left w:val="none" w:sz="0" w:space="0" w:color="auto"/>
        <w:bottom w:val="none" w:sz="0" w:space="0" w:color="auto"/>
        <w:right w:val="none" w:sz="0" w:space="0" w:color="auto"/>
      </w:divBdr>
    </w:div>
    <w:div w:id="1303732888">
      <w:bodyDiv w:val="1"/>
      <w:marLeft w:val="0"/>
      <w:marRight w:val="0"/>
      <w:marTop w:val="0"/>
      <w:marBottom w:val="0"/>
      <w:divBdr>
        <w:top w:val="none" w:sz="0" w:space="0" w:color="auto"/>
        <w:left w:val="none" w:sz="0" w:space="0" w:color="auto"/>
        <w:bottom w:val="none" w:sz="0" w:space="0" w:color="auto"/>
        <w:right w:val="none" w:sz="0" w:space="0" w:color="auto"/>
      </w:divBdr>
    </w:div>
    <w:div w:id="1307708040">
      <w:bodyDiv w:val="1"/>
      <w:marLeft w:val="0"/>
      <w:marRight w:val="0"/>
      <w:marTop w:val="0"/>
      <w:marBottom w:val="0"/>
      <w:divBdr>
        <w:top w:val="none" w:sz="0" w:space="0" w:color="auto"/>
        <w:left w:val="none" w:sz="0" w:space="0" w:color="auto"/>
        <w:bottom w:val="none" w:sz="0" w:space="0" w:color="auto"/>
        <w:right w:val="none" w:sz="0" w:space="0" w:color="auto"/>
      </w:divBdr>
    </w:div>
    <w:div w:id="1342002298">
      <w:bodyDiv w:val="1"/>
      <w:marLeft w:val="0"/>
      <w:marRight w:val="0"/>
      <w:marTop w:val="0"/>
      <w:marBottom w:val="0"/>
      <w:divBdr>
        <w:top w:val="none" w:sz="0" w:space="0" w:color="auto"/>
        <w:left w:val="none" w:sz="0" w:space="0" w:color="auto"/>
        <w:bottom w:val="none" w:sz="0" w:space="0" w:color="auto"/>
        <w:right w:val="none" w:sz="0" w:space="0" w:color="auto"/>
      </w:divBdr>
    </w:div>
    <w:div w:id="1358769679">
      <w:bodyDiv w:val="1"/>
      <w:marLeft w:val="0"/>
      <w:marRight w:val="0"/>
      <w:marTop w:val="0"/>
      <w:marBottom w:val="0"/>
      <w:divBdr>
        <w:top w:val="none" w:sz="0" w:space="0" w:color="auto"/>
        <w:left w:val="none" w:sz="0" w:space="0" w:color="auto"/>
        <w:bottom w:val="none" w:sz="0" w:space="0" w:color="auto"/>
        <w:right w:val="none" w:sz="0" w:space="0" w:color="auto"/>
      </w:divBdr>
    </w:div>
    <w:div w:id="1377050813">
      <w:bodyDiv w:val="1"/>
      <w:marLeft w:val="0"/>
      <w:marRight w:val="0"/>
      <w:marTop w:val="0"/>
      <w:marBottom w:val="0"/>
      <w:divBdr>
        <w:top w:val="none" w:sz="0" w:space="0" w:color="auto"/>
        <w:left w:val="none" w:sz="0" w:space="0" w:color="auto"/>
        <w:bottom w:val="none" w:sz="0" w:space="0" w:color="auto"/>
        <w:right w:val="none" w:sz="0" w:space="0" w:color="auto"/>
      </w:divBdr>
    </w:div>
    <w:div w:id="1392536008">
      <w:bodyDiv w:val="1"/>
      <w:marLeft w:val="0"/>
      <w:marRight w:val="0"/>
      <w:marTop w:val="0"/>
      <w:marBottom w:val="0"/>
      <w:divBdr>
        <w:top w:val="none" w:sz="0" w:space="0" w:color="auto"/>
        <w:left w:val="none" w:sz="0" w:space="0" w:color="auto"/>
        <w:bottom w:val="none" w:sz="0" w:space="0" w:color="auto"/>
        <w:right w:val="none" w:sz="0" w:space="0" w:color="auto"/>
      </w:divBdr>
    </w:div>
    <w:div w:id="1398169657">
      <w:bodyDiv w:val="1"/>
      <w:marLeft w:val="0"/>
      <w:marRight w:val="0"/>
      <w:marTop w:val="0"/>
      <w:marBottom w:val="0"/>
      <w:divBdr>
        <w:top w:val="none" w:sz="0" w:space="0" w:color="auto"/>
        <w:left w:val="none" w:sz="0" w:space="0" w:color="auto"/>
        <w:bottom w:val="none" w:sz="0" w:space="0" w:color="auto"/>
        <w:right w:val="none" w:sz="0" w:space="0" w:color="auto"/>
      </w:divBdr>
    </w:div>
    <w:div w:id="1399284247">
      <w:bodyDiv w:val="1"/>
      <w:marLeft w:val="0"/>
      <w:marRight w:val="0"/>
      <w:marTop w:val="0"/>
      <w:marBottom w:val="0"/>
      <w:divBdr>
        <w:top w:val="none" w:sz="0" w:space="0" w:color="auto"/>
        <w:left w:val="none" w:sz="0" w:space="0" w:color="auto"/>
        <w:bottom w:val="none" w:sz="0" w:space="0" w:color="auto"/>
        <w:right w:val="none" w:sz="0" w:space="0" w:color="auto"/>
      </w:divBdr>
    </w:div>
    <w:div w:id="1402286676">
      <w:bodyDiv w:val="1"/>
      <w:marLeft w:val="0"/>
      <w:marRight w:val="0"/>
      <w:marTop w:val="0"/>
      <w:marBottom w:val="0"/>
      <w:divBdr>
        <w:top w:val="none" w:sz="0" w:space="0" w:color="auto"/>
        <w:left w:val="none" w:sz="0" w:space="0" w:color="auto"/>
        <w:bottom w:val="none" w:sz="0" w:space="0" w:color="auto"/>
        <w:right w:val="none" w:sz="0" w:space="0" w:color="auto"/>
      </w:divBdr>
    </w:div>
    <w:div w:id="1406028788">
      <w:bodyDiv w:val="1"/>
      <w:marLeft w:val="0"/>
      <w:marRight w:val="0"/>
      <w:marTop w:val="0"/>
      <w:marBottom w:val="0"/>
      <w:divBdr>
        <w:top w:val="none" w:sz="0" w:space="0" w:color="auto"/>
        <w:left w:val="none" w:sz="0" w:space="0" w:color="auto"/>
        <w:bottom w:val="none" w:sz="0" w:space="0" w:color="auto"/>
        <w:right w:val="none" w:sz="0" w:space="0" w:color="auto"/>
      </w:divBdr>
    </w:div>
    <w:div w:id="1411852149">
      <w:bodyDiv w:val="1"/>
      <w:marLeft w:val="0"/>
      <w:marRight w:val="0"/>
      <w:marTop w:val="0"/>
      <w:marBottom w:val="0"/>
      <w:divBdr>
        <w:top w:val="none" w:sz="0" w:space="0" w:color="auto"/>
        <w:left w:val="none" w:sz="0" w:space="0" w:color="auto"/>
        <w:bottom w:val="none" w:sz="0" w:space="0" w:color="auto"/>
        <w:right w:val="none" w:sz="0" w:space="0" w:color="auto"/>
      </w:divBdr>
    </w:div>
    <w:div w:id="1419055249">
      <w:bodyDiv w:val="1"/>
      <w:marLeft w:val="0"/>
      <w:marRight w:val="0"/>
      <w:marTop w:val="0"/>
      <w:marBottom w:val="0"/>
      <w:divBdr>
        <w:top w:val="none" w:sz="0" w:space="0" w:color="auto"/>
        <w:left w:val="none" w:sz="0" w:space="0" w:color="auto"/>
        <w:bottom w:val="none" w:sz="0" w:space="0" w:color="auto"/>
        <w:right w:val="none" w:sz="0" w:space="0" w:color="auto"/>
      </w:divBdr>
    </w:div>
    <w:div w:id="1436365516">
      <w:bodyDiv w:val="1"/>
      <w:marLeft w:val="0"/>
      <w:marRight w:val="0"/>
      <w:marTop w:val="0"/>
      <w:marBottom w:val="0"/>
      <w:divBdr>
        <w:top w:val="none" w:sz="0" w:space="0" w:color="auto"/>
        <w:left w:val="none" w:sz="0" w:space="0" w:color="auto"/>
        <w:bottom w:val="none" w:sz="0" w:space="0" w:color="auto"/>
        <w:right w:val="none" w:sz="0" w:space="0" w:color="auto"/>
      </w:divBdr>
    </w:div>
    <w:div w:id="1438795294">
      <w:bodyDiv w:val="1"/>
      <w:marLeft w:val="0"/>
      <w:marRight w:val="0"/>
      <w:marTop w:val="0"/>
      <w:marBottom w:val="0"/>
      <w:divBdr>
        <w:top w:val="none" w:sz="0" w:space="0" w:color="auto"/>
        <w:left w:val="none" w:sz="0" w:space="0" w:color="auto"/>
        <w:bottom w:val="none" w:sz="0" w:space="0" w:color="auto"/>
        <w:right w:val="none" w:sz="0" w:space="0" w:color="auto"/>
      </w:divBdr>
    </w:div>
    <w:div w:id="1460807322">
      <w:bodyDiv w:val="1"/>
      <w:marLeft w:val="0"/>
      <w:marRight w:val="0"/>
      <w:marTop w:val="0"/>
      <w:marBottom w:val="0"/>
      <w:divBdr>
        <w:top w:val="none" w:sz="0" w:space="0" w:color="auto"/>
        <w:left w:val="none" w:sz="0" w:space="0" w:color="auto"/>
        <w:bottom w:val="none" w:sz="0" w:space="0" w:color="auto"/>
        <w:right w:val="none" w:sz="0" w:space="0" w:color="auto"/>
      </w:divBdr>
    </w:div>
    <w:div w:id="1463696471">
      <w:bodyDiv w:val="1"/>
      <w:marLeft w:val="0"/>
      <w:marRight w:val="0"/>
      <w:marTop w:val="0"/>
      <w:marBottom w:val="0"/>
      <w:divBdr>
        <w:top w:val="none" w:sz="0" w:space="0" w:color="auto"/>
        <w:left w:val="none" w:sz="0" w:space="0" w:color="auto"/>
        <w:bottom w:val="none" w:sz="0" w:space="0" w:color="auto"/>
        <w:right w:val="none" w:sz="0" w:space="0" w:color="auto"/>
      </w:divBdr>
    </w:div>
    <w:div w:id="1479806123">
      <w:bodyDiv w:val="1"/>
      <w:marLeft w:val="0"/>
      <w:marRight w:val="0"/>
      <w:marTop w:val="0"/>
      <w:marBottom w:val="0"/>
      <w:divBdr>
        <w:top w:val="none" w:sz="0" w:space="0" w:color="auto"/>
        <w:left w:val="none" w:sz="0" w:space="0" w:color="auto"/>
        <w:bottom w:val="none" w:sz="0" w:space="0" w:color="auto"/>
        <w:right w:val="none" w:sz="0" w:space="0" w:color="auto"/>
      </w:divBdr>
    </w:div>
    <w:div w:id="1505245967">
      <w:bodyDiv w:val="1"/>
      <w:marLeft w:val="0"/>
      <w:marRight w:val="0"/>
      <w:marTop w:val="0"/>
      <w:marBottom w:val="0"/>
      <w:divBdr>
        <w:top w:val="none" w:sz="0" w:space="0" w:color="auto"/>
        <w:left w:val="none" w:sz="0" w:space="0" w:color="auto"/>
        <w:bottom w:val="none" w:sz="0" w:space="0" w:color="auto"/>
        <w:right w:val="none" w:sz="0" w:space="0" w:color="auto"/>
      </w:divBdr>
    </w:div>
    <w:div w:id="1525440924">
      <w:bodyDiv w:val="1"/>
      <w:marLeft w:val="0"/>
      <w:marRight w:val="0"/>
      <w:marTop w:val="0"/>
      <w:marBottom w:val="0"/>
      <w:divBdr>
        <w:top w:val="none" w:sz="0" w:space="0" w:color="auto"/>
        <w:left w:val="none" w:sz="0" w:space="0" w:color="auto"/>
        <w:bottom w:val="none" w:sz="0" w:space="0" w:color="auto"/>
        <w:right w:val="none" w:sz="0" w:space="0" w:color="auto"/>
      </w:divBdr>
    </w:div>
    <w:div w:id="1532449248">
      <w:bodyDiv w:val="1"/>
      <w:marLeft w:val="0"/>
      <w:marRight w:val="0"/>
      <w:marTop w:val="0"/>
      <w:marBottom w:val="0"/>
      <w:divBdr>
        <w:top w:val="none" w:sz="0" w:space="0" w:color="auto"/>
        <w:left w:val="none" w:sz="0" w:space="0" w:color="auto"/>
        <w:bottom w:val="none" w:sz="0" w:space="0" w:color="auto"/>
        <w:right w:val="none" w:sz="0" w:space="0" w:color="auto"/>
      </w:divBdr>
    </w:div>
    <w:div w:id="1533685701">
      <w:bodyDiv w:val="1"/>
      <w:marLeft w:val="0"/>
      <w:marRight w:val="0"/>
      <w:marTop w:val="0"/>
      <w:marBottom w:val="0"/>
      <w:divBdr>
        <w:top w:val="none" w:sz="0" w:space="0" w:color="auto"/>
        <w:left w:val="none" w:sz="0" w:space="0" w:color="auto"/>
        <w:bottom w:val="none" w:sz="0" w:space="0" w:color="auto"/>
        <w:right w:val="none" w:sz="0" w:space="0" w:color="auto"/>
      </w:divBdr>
    </w:div>
    <w:div w:id="1536651561">
      <w:bodyDiv w:val="1"/>
      <w:marLeft w:val="0"/>
      <w:marRight w:val="0"/>
      <w:marTop w:val="0"/>
      <w:marBottom w:val="0"/>
      <w:divBdr>
        <w:top w:val="none" w:sz="0" w:space="0" w:color="auto"/>
        <w:left w:val="none" w:sz="0" w:space="0" w:color="auto"/>
        <w:bottom w:val="none" w:sz="0" w:space="0" w:color="auto"/>
        <w:right w:val="none" w:sz="0" w:space="0" w:color="auto"/>
      </w:divBdr>
    </w:div>
    <w:div w:id="1553888265">
      <w:bodyDiv w:val="1"/>
      <w:marLeft w:val="0"/>
      <w:marRight w:val="0"/>
      <w:marTop w:val="0"/>
      <w:marBottom w:val="0"/>
      <w:divBdr>
        <w:top w:val="none" w:sz="0" w:space="0" w:color="auto"/>
        <w:left w:val="none" w:sz="0" w:space="0" w:color="auto"/>
        <w:bottom w:val="none" w:sz="0" w:space="0" w:color="auto"/>
        <w:right w:val="none" w:sz="0" w:space="0" w:color="auto"/>
      </w:divBdr>
    </w:div>
    <w:div w:id="1557400253">
      <w:bodyDiv w:val="1"/>
      <w:marLeft w:val="0"/>
      <w:marRight w:val="0"/>
      <w:marTop w:val="0"/>
      <w:marBottom w:val="0"/>
      <w:divBdr>
        <w:top w:val="none" w:sz="0" w:space="0" w:color="auto"/>
        <w:left w:val="none" w:sz="0" w:space="0" w:color="auto"/>
        <w:bottom w:val="none" w:sz="0" w:space="0" w:color="auto"/>
        <w:right w:val="none" w:sz="0" w:space="0" w:color="auto"/>
      </w:divBdr>
    </w:div>
    <w:div w:id="1596282280">
      <w:bodyDiv w:val="1"/>
      <w:marLeft w:val="0"/>
      <w:marRight w:val="0"/>
      <w:marTop w:val="0"/>
      <w:marBottom w:val="0"/>
      <w:divBdr>
        <w:top w:val="none" w:sz="0" w:space="0" w:color="auto"/>
        <w:left w:val="none" w:sz="0" w:space="0" w:color="auto"/>
        <w:bottom w:val="none" w:sz="0" w:space="0" w:color="auto"/>
        <w:right w:val="none" w:sz="0" w:space="0" w:color="auto"/>
      </w:divBdr>
    </w:div>
    <w:div w:id="1597397614">
      <w:bodyDiv w:val="1"/>
      <w:marLeft w:val="0"/>
      <w:marRight w:val="0"/>
      <w:marTop w:val="0"/>
      <w:marBottom w:val="0"/>
      <w:divBdr>
        <w:top w:val="none" w:sz="0" w:space="0" w:color="auto"/>
        <w:left w:val="none" w:sz="0" w:space="0" w:color="auto"/>
        <w:bottom w:val="none" w:sz="0" w:space="0" w:color="auto"/>
        <w:right w:val="none" w:sz="0" w:space="0" w:color="auto"/>
      </w:divBdr>
    </w:div>
    <w:div w:id="1639217682">
      <w:bodyDiv w:val="1"/>
      <w:marLeft w:val="0"/>
      <w:marRight w:val="0"/>
      <w:marTop w:val="0"/>
      <w:marBottom w:val="0"/>
      <w:divBdr>
        <w:top w:val="none" w:sz="0" w:space="0" w:color="auto"/>
        <w:left w:val="none" w:sz="0" w:space="0" w:color="auto"/>
        <w:bottom w:val="none" w:sz="0" w:space="0" w:color="auto"/>
        <w:right w:val="none" w:sz="0" w:space="0" w:color="auto"/>
      </w:divBdr>
    </w:div>
    <w:div w:id="1640451240">
      <w:bodyDiv w:val="1"/>
      <w:marLeft w:val="0"/>
      <w:marRight w:val="0"/>
      <w:marTop w:val="0"/>
      <w:marBottom w:val="0"/>
      <w:divBdr>
        <w:top w:val="none" w:sz="0" w:space="0" w:color="auto"/>
        <w:left w:val="none" w:sz="0" w:space="0" w:color="auto"/>
        <w:bottom w:val="none" w:sz="0" w:space="0" w:color="auto"/>
        <w:right w:val="none" w:sz="0" w:space="0" w:color="auto"/>
      </w:divBdr>
    </w:div>
    <w:div w:id="1644582162">
      <w:bodyDiv w:val="1"/>
      <w:marLeft w:val="0"/>
      <w:marRight w:val="0"/>
      <w:marTop w:val="0"/>
      <w:marBottom w:val="0"/>
      <w:divBdr>
        <w:top w:val="none" w:sz="0" w:space="0" w:color="auto"/>
        <w:left w:val="none" w:sz="0" w:space="0" w:color="auto"/>
        <w:bottom w:val="none" w:sz="0" w:space="0" w:color="auto"/>
        <w:right w:val="none" w:sz="0" w:space="0" w:color="auto"/>
      </w:divBdr>
    </w:div>
    <w:div w:id="1677465297">
      <w:bodyDiv w:val="1"/>
      <w:marLeft w:val="0"/>
      <w:marRight w:val="0"/>
      <w:marTop w:val="0"/>
      <w:marBottom w:val="0"/>
      <w:divBdr>
        <w:top w:val="none" w:sz="0" w:space="0" w:color="auto"/>
        <w:left w:val="none" w:sz="0" w:space="0" w:color="auto"/>
        <w:bottom w:val="none" w:sz="0" w:space="0" w:color="auto"/>
        <w:right w:val="none" w:sz="0" w:space="0" w:color="auto"/>
      </w:divBdr>
    </w:div>
    <w:div w:id="1702703353">
      <w:bodyDiv w:val="1"/>
      <w:marLeft w:val="0"/>
      <w:marRight w:val="0"/>
      <w:marTop w:val="0"/>
      <w:marBottom w:val="0"/>
      <w:divBdr>
        <w:top w:val="none" w:sz="0" w:space="0" w:color="auto"/>
        <w:left w:val="none" w:sz="0" w:space="0" w:color="auto"/>
        <w:bottom w:val="none" w:sz="0" w:space="0" w:color="auto"/>
        <w:right w:val="none" w:sz="0" w:space="0" w:color="auto"/>
      </w:divBdr>
    </w:div>
    <w:div w:id="1708917553">
      <w:bodyDiv w:val="1"/>
      <w:marLeft w:val="0"/>
      <w:marRight w:val="0"/>
      <w:marTop w:val="0"/>
      <w:marBottom w:val="0"/>
      <w:divBdr>
        <w:top w:val="none" w:sz="0" w:space="0" w:color="auto"/>
        <w:left w:val="none" w:sz="0" w:space="0" w:color="auto"/>
        <w:bottom w:val="none" w:sz="0" w:space="0" w:color="auto"/>
        <w:right w:val="none" w:sz="0" w:space="0" w:color="auto"/>
      </w:divBdr>
    </w:div>
    <w:div w:id="1709528485">
      <w:bodyDiv w:val="1"/>
      <w:marLeft w:val="0"/>
      <w:marRight w:val="0"/>
      <w:marTop w:val="0"/>
      <w:marBottom w:val="0"/>
      <w:divBdr>
        <w:top w:val="none" w:sz="0" w:space="0" w:color="auto"/>
        <w:left w:val="none" w:sz="0" w:space="0" w:color="auto"/>
        <w:bottom w:val="none" w:sz="0" w:space="0" w:color="auto"/>
        <w:right w:val="none" w:sz="0" w:space="0" w:color="auto"/>
      </w:divBdr>
    </w:div>
    <w:div w:id="1720475465">
      <w:bodyDiv w:val="1"/>
      <w:marLeft w:val="0"/>
      <w:marRight w:val="0"/>
      <w:marTop w:val="0"/>
      <w:marBottom w:val="0"/>
      <w:divBdr>
        <w:top w:val="none" w:sz="0" w:space="0" w:color="auto"/>
        <w:left w:val="none" w:sz="0" w:space="0" w:color="auto"/>
        <w:bottom w:val="none" w:sz="0" w:space="0" w:color="auto"/>
        <w:right w:val="none" w:sz="0" w:space="0" w:color="auto"/>
      </w:divBdr>
    </w:div>
    <w:div w:id="1743485706">
      <w:bodyDiv w:val="1"/>
      <w:marLeft w:val="0"/>
      <w:marRight w:val="0"/>
      <w:marTop w:val="0"/>
      <w:marBottom w:val="0"/>
      <w:divBdr>
        <w:top w:val="none" w:sz="0" w:space="0" w:color="auto"/>
        <w:left w:val="none" w:sz="0" w:space="0" w:color="auto"/>
        <w:bottom w:val="none" w:sz="0" w:space="0" w:color="auto"/>
        <w:right w:val="none" w:sz="0" w:space="0" w:color="auto"/>
      </w:divBdr>
    </w:div>
    <w:div w:id="1747722716">
      <w:bodyDiv w:val="1"/>
      <w:marLeft w:val="0"/>
      <w:marRight w:val="0"/>
      <w:marTop w:val="0"/>
      <w:marBottom w:val="0"/>
      <w:divBdr>
        <w:top w:val="none" w:sz="0" w:space="0" w:color="auto"/>
        <w:left w:val="none" w:sz="0" w:space="0" w:color="auto"/>
        <w:bottom w:val="none" w:sz="0" w:space="0" w:color="auto"/>
        <w:right w:val="none" w:sz="0" w:space="0" w:color="auto"/>
      </w:divBdr>
    </w:div>
    <w:div w:id="1759517138">
      <w:bodyDiv w:val="1"/>
      <w:marLeft w:val="0"/>
      <w:marRight w:val="0"/>
      <w:marTop w:val="0"/>
      <w:marBottom w:val="0"/>
      <w:divBdr>
        <w:top w:val="none" w:sz="0" w:space="0" w:color="auto"/>
        <w:left w:val="none" w:sz="0" w:space="0" w:color="auto"/>
        <w:bottom w:val="none" w:sz="0" w:space="0" w:color="auto"/>
        <w:right w:val="none" w:sz="0" w:space="0" w:color="auto"/>
      </w:divBdr>
    </w:div>
    <w:div w:id="1768840192">
      <w:bodyDiv w:val="1"/>
      <w:marLeft w:val="0"/>
      <w:marRight w:val="0"/>
      <w:marTop w:val="0"/>
      <w:marBottom w:val="0"/>
      <w:divBdr>
        <w:top w:val="none" w:sz="0" w:space="0" w:color="auto"/>
        <w:left w:val="none" w:sz="0" w:space="0" w:color="auto"/>
        <w:bottom w:val="none" w:sz="0" w:space="0" w:color="auto"/>
        <w:right w:val="none" w:sz="0" w:space="0" w:color="auto"/>
      </w:divBdr>
    </w:div>
    <w:div w:id="1812861691">
      <w:bodyDiv w:val="1"/>
      <w:marLeft w:val="0"/>
      <w:marRight w:val="0"/>
      <w:marTop w:val="0"/>
      <w:marBottom w:val="0"/>
      <w:divBdr>
        <w:top w:val="none" w:sz="0" w:space="0" w:color="auto"/>
        <w:left w:val="none" w:sz="0" w:space="0" w:color="auto"/>
        <w:bottom w:val="none" w:sz="0" w:space="0" w:color="auto"/>
        <w:right w:val="none" w:sz="0" w:space="0" w:color="auto"/>
      </w:divBdr>
    </w:div>
    <w:div w:id="1829128813">
      <w:bodyDiv w:val="1"/>
      <w:marLeft w:val="0"/>
      <w:marRight w:val="0"/>
      <w:marTop w:val="0"/>
      <w:marBottom w:val="0"/>
      <w:divBdr>
        <w:top w:val="none" w:sz="0" w:space="0" w:color="auto"/>
        <w:left w:val="none" w:sz="0" w:space="0" w:color="auto"/>
        <w:bottom w:val="none" w:sz="0" w:space="0" w:color="auto"/>
        <w:right w:val="none" w:sz="0" w:space="0" w:color="auto"/>
      </w:divBdr>
    </w:div>
    <w:div w:id="1845049845">
      <w:bodyDiv w:val="1"/>
      <w:marLeft w:val="0"/>
      <w:marRight w:val="0"/>
      <w:marTop w:val="0"/>
      <w:marBottom w:val="0"/>
      <w:divBdr>
        <w:top w:val="none" w:sz="0" w:space="0" w:color="auto"/>
        <w:left w:val="none" w:sz="0" w:space="0" w:color="auto"/>
        <w:bottom w:val="none" w:sz="0" w:space="0" w:color="auto"/>
        <w:right w:val="none" w:sz="0" w:space="0" w:color="auto"/>
      </w:divBdr>
    </w:div>
    <w:div w:id="1858537019">
      <w:bodyDiv w:val="1"/>
      <w:marLeft w:val="0"/>
      <w:marRight w:val="0"/>
      <w:marTop w:val="0"/>
      <w:marBottom w:val="0"/>
      <w:divBdr>
        <w:top w:val="none" w:sz="0" w:space="0" w:color="auto"/>
        <w:left w:val="none" w:sz="0" w:space="0" w:color="auto"/>
        <w:bottom w:val="none" w:sz="0" w:space="0" w:color="auto"/>
        <w:right w:val="none" w:sz="0" w:space="0" w:color="auto"/>
      </w:divBdr>
    </w:div>
    <w:div w:id="1868906555">
      <w:bodyDiv w:val="1"/>
      <w:marLeft w:val="0"/>
      <w:marRight w:val="0"/>
      <w:marTop w:val="0"/>
      <w:marBottom w:val="0"/>
      <w:divBdr>
        <w:top w:val="none" w:sz="0" w:space="0" w:color="auto"/>
        <w:left w:val="none" w:sz="0" w:space="0" w:color="auto"/>
        <w:bottom w:val="none" w:sz="0" w:space="0" w:color="auto"/>
        <w:right w:val="none" w:sz="0" w:space="0" w:color="auto"/>
      </w:divBdr>
    </w:div>
    <w:div w:id="1870800199">
      <w:bodyDiv w:val="1"/>
      <w:marLeft w:val="0"/>
      <w:marRight w:val="0"/>
      <w:marTop w:val="0"/>
      <w:marBottom w:val="0"/>
      <w:divBdr>
        <w:top w:val="none" w:sz="0" w:space="0" w:color="auto"/>
        <w:left w:val="none" w:sz="0" w:space="0" w:color="auto"/>
        <w:bottom w:val="none" w:sz="0" w:space="0" w:color="auto"/>
        <w:right w:val="none" w:sz="0" w:space="0" w:color="auto"/>
      </w:divBdr>
    </w:div>
    <w:div w:id="1871137445">
      <w:bodyDiv w:val="1"/>
      <w:marLeft w:val="0"/>
      <w:marRight w:val="0"/>
      <w:marTop w:val="0"/>
      <w:marBottom w:val="0"/>
      <w:divBdr>
        <w:top w:val="none" w:sz="0" w:space="0" w:color="auto"/>
        <w:left w:val="none" w:sz="0" w:space="0" w:color="auto"/>
        <w:bottom w:val="none" w:sz="0" w:space="0" w:color="auto"/>
        <w:right w:val="none" w:sz="0" w:space="0" w:color="auto"/>
      </w:divBdr>
    </w:div>
    <w:div w:id="1883208049">
      <w:bodyDiv w:val="1"/>
      <w:marLeft w:val="0"/>
      <w:marRight w:val="0"/>
      <w:marTop w:val="0"/>
      <w:marBottom w:val="0"/>
      <w:divBdr>
        <w:top w:val="none" w:sz="0" w:space="0" w:color="auto"/>
        <w:left w:val="none" w:sz="0" w:space="0" w:color="auto"/>
        <w:bottom w:val="none" w:sz="0" w:space="0" w:color="auto"/>
        <w:right w:val="none" w:sz="0" w:space="0" w:color="auto"/>
      </w:divBdr>
    </w:div>
    <w:div w:id="1887179820">
      <w:bodyDiv w:val="1"/>
      <w:marLeft w:val="0"/>
      <w:marRight w:val="0"/>
      <w:marTop w:val="0"/>
      <w:marBottom w:val="0"/>
      <w:divBdr>
        <w:top w:val="none" w:sz="0" w:space="0" w:color="auto"/>
        <w:left w:val="none" w:sz="0" w:space="0" w:color="auto"/>
        <w:bottom w:val="none" w:sz="0" w:space="0" w:color="auto"/>
        <w:right w:val="none" w:sz="0" w:space="0" w:color="auto"/>
      </w:divBdr>
    </w:div>
    <w:div w:id="1906261492">
      <w:bodyDiv w:val="1"/>
      <w:marLeft w:val="0"/>
      <w:marRight w:val="0"/>
      <w:marTop w:val="0"/>
      <w:marBottom w:val="0"/>
      <w:divBdr>
        <w:top w:val="none" w:sz="0" w:space="0" w:color="auto"/>
        <w:left w:val="none" w:sz="0" w:space="0" w:color="auto"/>
        <w:bottom w:val="none" w:sz="0" w:space="0" w:color="auto"/>
        <w:right w:val="none" w:sz="0" w:space="0" w:color="auto"/>
      </w:divBdr>
    </w:div>
    <w:div w:id="1950114456">
      <w:bodyDiv w:val="1"/>
      <w:marLeft w:val="0"/>
      <w:marRight w:val="0"/>
      <w:marTop w:val="0"/>
      <w:marBottom w:val="0"/>
      <w:divBdr>
        <w:top w:val="none" w:sz="0" w:space="0" w:color="auto"/>
        <w:left w:val="none" w:sz="0" w:space="0" w:color="auto"/>
        <w:bottom w:val="none" w:sz="0" w:space="0" w:color="auto"/>
        <w:right w:val="none" w:sz="0" w:space="0" w:color="auto"/>
      </w:divBdr>
    </w:div>
    <w:div w:id="1950820690">
      <w:bodyDiv w:val="1"/>
      <w:marLeft w:val="0"/>
      <w:marRight w:val="0"/>
      <w:marTop w:val="0"/>
      <w:marBottom w:val="0"/>
      <w:divBdr>
        <w:top w:val="none" w:sz="0" w:space="0" w:color="auto"/>
        <w:left w:val="none" w:sz="0" w:space="0" w:color="auto"/>
        <w:bottom w:val="none" w:sz="0" w:space="0" w:color="auto"/>
        <w:right w:val="none" w:sz="0" w:space="0" w:color="auto"/>
      </w:divBdr>
    </w:div>
    <w:div w:id="1953393227">
      <w:bodyDiv w:val="1"/>
      <w:marLeft w:val="0"/>
      <w:marRight w:val="0"/>
      <w:marTop w:val="0"/>
      <w:marBottom w:val="0"/>
      <w:divBdr>
        <w:top w:val="none" w:sz="0" w:space="0" w:color="auto"/>
        <w:left w:val="none" w:sz="0" w:space="0" w:color="auto"/>
        <w:bottom w:val="none" w:sz="0" w:space="0" w:color="auto"/>
        <w:right w:val="none" w:sz="0" w:space="0" w:color="auto"/>
      </w:divBdr>
    </w:div>
    <w:div w:id="1956398502">
      <w:bodyDiv w:val="1"/>
      <w:marLeft w:val="0"/>
      <w:marRight w:val="0"/>
      <w:marTop w:val="0"/>
      <w:marBottom w:val="0"/>
      <w:divBdr>
        <w:top w:val="none" w:sz="0" w:space="0" w:color="auto"/>
        <w:left w:val="none" w:sz="0" w:space="0" w:color="auto"/>
        <w:bottom w:val="none" w:sz="0" w:space="0" w:color="auto"/>
        <w:right w:val="none" w:sz="0" w:space="0" w:color="auto"/>
      </w:divBdr>
    </w:div>
    <w:div w:id="1962761159">
      <w:bodyDiv w:val="1"/>
      <w:marLeft w:val="0"/>
      <w:marRight w:val="0"/>
      <w:marTop w:val="0"/>
      <w:marBottom w:val="0"/>
      <w:divBdr>
        <w:top w:val="none" w:sz="0" w:space="0" w:color="auto"/>
        <w:left w:val="none" w:sz="0" w:space="0" w:color="auto"/>
        <w:bottom w:val="none" w:sz="0" w:space="0" w:color="auto"/>
        <w:right w:val="none" w:sz="0" w:space="0" w:color="auto"/>
      </w:divBdr>
    </w:div>
    <w:div w:id="1982033442">
      <w:bodyDiv w:val="1"/>
      <w:marLeft w:val="0"/>
      <w:marRight w:val="0"/>
      <w:marTop w:val="0"/>
      <w:marBottom w:val="0"/>
      <w:divBdr>
        <w:top w:val="none" w:sz="0" w:space="0" w:color="auto"/>
        <w:left w:val="none" w:sz="0" w:space="0" w:color="auto"/>
        <w:bottom w:val="none" w:sz="0" w:space="0" w:color="auto"/>
        <w:right w:val="none" w:sz="0" w:space="0" w:color="auto"/>
      </w:divBdr>
    </w:div>
    <w:div w:id="1986273393">
      <w:bodyDiv w:val="1"/>
      <w:marLeft w:val="0"/>
      <w:marRight w:val="0"/>
      <w:marTop w:val="0"/>
      <w:marBottom w:val="0"/>
      <w:divBdr>
        <w:top w:val="none" w:sz="0" w:space="0" w:color="auto"/>
        <w:left w:val="none" w:sz="0" w:space="0" w:color="auto"/>
        <w:bottom w:val="none" w:sz="0" w:space="0" w:color="auto"/>
        <w:right w:val="none" w:sz="0" w:space="0" w:color="auto"/>
      </w:divBdr>
    </w:div>
    <w:div w:id="1993366445">
      <w:bodyDiv w:val="1"/>
      <w:marLeft w:val="0"/>
      <w:marRight w:val="0"/>
      <w:marTop w:val="0"/>
      <w:marBottom w:val="0"/>
      <w:divBdr>
        <w:top w:val="none" w:sz="0" w:space="0" w:color="auto"/>
        <w:left w:val="none" w:sz="0" w:space="0" w:color="auto"/>
        <w:bottom w:val="none" w:sz="0" w:space="0" w:color="auto"/>
        <w:right w:val="none" w:sz="0" w:space="0" w:color="auto"/>
      </w:divBdr>
    </w:div>
    <w:div w:id="1997566388">
      <w:bodyDiv w:val="1"/>
      <w:marLeft w:val="0"/>
      <w:marRight w:val="0"/>
      <w:marTop w:val="0"/>
      <w:marBottom w:val="0"/>
      <w:divBdr>
        <w:top w:val="none" w:sz="0" w:space="0" w:color="auto"/>
        <w:left w:val="none" w:sz="0" w:space="0" w:color="auto"/>
        <w:bottom w:val="none" w:sz="0" w:space="0" w:color="auto"/>
        <w:right w:val="none" w:sz="0" w:space="0" w:color="auto"/>
      </w:divBdr>
    </w:div>
    <w:div w:id="2004701441">
      <w:bodyDiv w:val="1"/>
      <w:marLeft w:val="0"/>
      <w:marRight w:val="0"/>
      <w:marTop w:val="0"/>
      <w:marBottom w:val="0"/>
      <w:divBdr>
        <w:top w:val="none" w:sz="0" w:space="0" w:color="auto"/>
        <w:left w:val="none" w:sz="0" w:space="0" w:color="auto"/>
        <w:bottom w:val="none" w:sz="0" w:space="0" w:color="auto"/>
        <w:right w:val="none" w:sz="0" w:space="0" w:color="auto"/>
      </w:divBdr>
    </w:div>
    <w:div w:id="2009752679">
      <w:bodyDiv w:val="1"/>
      <w:marLeft w:val="0"/>
      <w:marRight w:val="0"/>
      <w:marTop w:val="0"/>
      <w:marBottom w:val="0"/>
      <w:divBdr>
        <w:top w:val="none" w:sz="0" w:space="0" w:color="auto"/>
        <w:left w:val="none" w:sz="0" w:space="0" w:color="auto"/>
        <w:bottom w:val="none" w:sz="0" w:space="0" w:color="auto"/>
        <w:right w:val="none" w:sz="0" w:space="0" w:color="auto"/>
      </w:divBdr>
    </w:div>
    <w:div w:id="2020618029">
      <w:bodyDiv w:val="1"/>
      <w:marLeft w:val="0"/>
      <w:marRight w:val="0"/>
      <w:marTop w:val="0"/>
      <w:marBottom w:val="0"/>
      <w:divBdr>
        <w:top w:val="none" w:sz="0" w:space="0" w:color="auto"/>
        <w:left w:val="none" w:sz="0" w:space="0" w:color="auto"/>
        <w:bottom w:val="none" w:sz="0" w:space="0" w:color="auto"/>
        <w:right w:val="none" w:sz="0" w:space="0" w:color="auto"/>
      </w:divBdr>
    </w:div>
    <w:div w:id="2042705124">
      <w:bodyDiv w:val="1"/>
      <w:marLeft w:val="0"/>
      <w:marRight w:val="0"/>
      <w:marTop w:val="0"/>
      <w:marBottom w:val="0"/>
      <w:divBdr>
        <w:top w:val="none" w:sz="0" w:space="0" w:color="auto"/>
        <w:left w:val="none" w:sz="0" w:space="0" w:color="auto"/>
        <w:bottom w:val="none" w:sz="0" w:space="0" w:color="auto"/>
        <w:right w:val="none" w:sz="0" w:space="0" w:color="auto"/>
      </w:divBdr>
    </w:div>
    <w:div w:id="2090299869">
      <w:bodyDiv w:val="1"/>
      <w:marLeft w:val="0"/>
      <w:marRight w:val="0"/>
      <w:marTop w:val="0"/>
      <w:marBottom w:val="0"/>
      <w:divBdr>
        <w:top w:val="none" w:sz="0" w:space="0" w:color="auto"/>
        <w:left w:val="none" w:sz="0" w:space="0" w:color="auto"/>
        <w:bottom w:val="none" w:sz="0" w:space="0" w:color="auto"/>
        <w:right w:val="none" w:sz="0" w:space="0" w:color="auto"/>
      </w:divBdr>
    </w:div>
    <w:div w:id="2131315336">
      <w:bodyDiv w:val="1"/>
      <w:marLeft w:val="0"/>
      <w:marRight w:val="0"/>
      <w:marTop w:val="0"/>
      <w:marBottom w:val="0"/>
      <w:divBdr>
        <w:top w:val="none" w:sz="0" w:space="0" w:color="auto"/>
        <w:left w:val="none" w:sz="0" w:space="0" w:color="auto"/>
        <w:bottom w:val="none" w:sz="0" w:space="0" w:color="auto"/>
        <w:right w:val="none" w:sz="0" w:space="0" w:color="auto"/>
      </w:divBdr>
    </w:div>
    <w:div w:id="21471578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6/09/relationships/commentsIds" Target="commentsIds.xml"/><Relationship Id="rId18" Type="http://schemas.openxmlformats.org/officeDocument/2006/relationships/image" Target="media/image7.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6.png"/><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microsoft.com/office/2018/08/relationships/commentsExtensible" Target="commentsExtensible.xml"/><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A7C9B7-B5E2-4EC1-B48D-1C209130D36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25</Pages>
  <Words>3942</Words>
  <Characters>24841</Characters>
  <Application>Microsoft Office Word</Application>
  <DocSecurity>0</DocSecurity>
  <Lines>207</Lines>
  <Paragraphs>57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28726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Maier Stefan (inf18229)</dc:creator>
  <cp:keywords/>
  <dc:description/>
  <cp:lastModifiedBy>Schiffel Florian (inf18235)</cp:lastModifiedBy>
  <cp:revision>464</cp:revision>
  <cp:lastPrinted>2019-10-13T19:23:00Z</cp:lastPrinted>
  <dcterms:created xsi:type="dcterms:W3CDTF">2019-10-10T21:32:00Z</dcterms:created>
  <dcterms:modified xsi:type="dcterms:W3CDTF">2020-06-16T15:35:00Z</dcterms:modified>
</cp:coreProperties>
</file>