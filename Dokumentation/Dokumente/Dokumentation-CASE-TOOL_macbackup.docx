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F10A06">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F10A06">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F10A06">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F10A06">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F10A06">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F10A06">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F10A06">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F10A06">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F10A06">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das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6667532D"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24EEDB49" w14:textId="516F8CF7" w:rsidR="00A92332" w:rsidRPr="00083A96" w:rsidRDefault="00A92332" w:rsidP="00083A96">
      <w:pPr>
        <w:spacing w:line="360" w:lineRule="auto"/>
        <w:rPr>
          <w:rFonts w:ascii="Arial" w:hAnsi="Arial" w:cs="Arial"/>
        </w:rPr>
      </w:pPr>
      <w:r w:rsidRPr="00083A96">
        <w:rPr>
          <w:rFonts w:ascii="Arial" w:hAnsi="Arial" w:cs="Arial"/>
        </w:rPr>
        <w:t>Nach Anforderungen soll das System so strukturiert werden das jedem angelegtem Projekt Folgende daten zugrunde liegen:</w:t>
      </w:r>
    </w:p>
    <w:p w14:paraId="3F7FD00C" w14:textId="4A5E8E44"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Zielbestimmung</w:t>
      </w:r>
    </w:p>
    <w:p w14:paraId="2884A231" w14:textId="0555C6F8"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Produktnutzen</w:t>
      </w:r>
    </w:p>
    <w:p w14:paraId="46BEBA09" w14:textId="331D3058"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Produktumgebung</w:t>
      </w:r>
    </w:p>
    <w:p w14:paraId="01D466DB" w14:textId="0E0E7AB4"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Produktfunktionen</w:t>
      </w:r>
    </w:p>
    <w:p w14:paraId="24EE6EE4" w14:textId="5C8613FF"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Produktdaten</w:t>
      </w:r>
    </w:p>
    <w:p w14:paraId="1EB9F7DA" w14:textId="5AEE9235"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Aufwandschätzdaten</w:t>
      </w:r>
    </w:p>
    <w:p w14:paraId="0D6BF252" w14:textId="7E82CCC1"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Schätzkonfiguration</w:t>
      </w:r>
    </w:p>
    <w:p w14:paraId="7AF601DE" w14:textId="2D106701" w:rsidR="00A92332" w:rsidRDefault="00A92332" w:rsidP="00083A9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sidR="00083A96">
        <w:rPr>
          <w:rFonts w:ascii="Arial" w:hAnsi="Arial" w:cs="Arial"/>
        </w:rPr>
        <w:t>s</w:t>
      </w:r>
      <w:r w:rsidRPr="00083A96">
        <w:rPr>
          <w:rFonts w:ascii="Arial" w:hAnsi="Arial" w:cs="Arial"/>
        </w:rPr>
        <w:t xml:space="preserve">trukturiert sind. Hierfür lässt sich auf einer höheren Abstraktionsebene </w:t>
      </w:r>
      <w:r w:rsidR="00083A96" w:rsidRPr="00083A96">
        <w:rPr>
          <w:rFonts w:ascii="Arial" w:hAnsi="Arial" w:cs="Arial"/>
        </w:rPr>
        <w:t xml:space="preserve">durch abstrakte Klassendefinitionen eine allgemeine Beschreibung für Projektinformationen </w:t>
      </w:r>
      <w:r w:rsidR="00083A96">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sidR="00083A96">
        <w:rPr>
          <w:rFonts w:ascii="Arial" w:hAnsi="Arial" w:cs="Arial"/>
        </w:rPr>
        <w:t>Function</w:t>
      </w:r>
      <w:proofErr w:type="spellEnd"/>
      <w:r w:rsidR="00083A96">
        <w:rPr>
          <w:rFonts w:ascii="Arial" w:hAnsi="Arial" w:cs="Arial"/>
        </w:rPr>
        <w:t xml:space="preserve"> Point Gewicht sowie eine </w:t>
      </w:r>
      <w:proofErr w:type="spellStart"/>
      <w:r w:rsidR="00083A96">
        <w:rPr>
          <w:rFonts w:ascii="Arial" w:hAnsi="Arial" w:cs="Arial"/>
        </w:rPr>
        <w:t>Function</w:t>
      </w:r>
      <w:proofErr w:type="spellEnd"/>
      <w:r w:rsidR="00083A96">
        <w:rPr>
          <w:rFonts w:ascii="Arial" w:hAnsi="Arial" w:cs="Arial"/>
        </w:rPr>
        <w:t xml:space="preserve"> Point Kategorie. </w:t>
      </w:r>
      <w:r w:rsidR="00B47A86">
        <w:rPr>
          <w:rFonts w:ascii="Arial" w:hAnsi="Arial" w:cs="Arial"/>
        </w:rPr>
        <w:t>Detailinformationen,</w:t>
      </w:r>
      <w:r w:rsidR="00083A96">
        <w:rPr>
          <w:rFonts w:ascii="Arial" w:hAnsi="Arial" w:cs="Arial"/>
        </w:rPr>
        <w:t xml:space="preserve"> in denen sich Produktdaten und Produktfunktionen unterscheiden werden in den separaten Klassen definiert. Jede der beiden Klassen erbt ebenso ein </w:t>
      </w:r>
      <w:proofErr w:type="spellStart"/>
      <w:r w:rsidR="00083A96" w:rsidRPr="00B47A86">
        <w:rPr>
          <w:rFonts w:ascii="Arial" w:hAnsi="Arial" w:cs="Arial"/>
          <w:i/>
          <w:iCs/>
        </w:rPr>
        <w:t>calculateWeight</w:t>
      </w:r>
      <w:proofErr w:type="spellEnd"/>
      <w:r w:rsidR="00083A96">
        <w:rPr>
          <w:rFonts w:ascii="Arial" w:hAnsi="Arial" w:cs="Arial"/>
        </w:rPr>
        <w:t xml:space="preserve"> Methode</w:t>
      </w:r>
      <w:r w:rsidR="00B47A86">
        <w:rPr>
          <w:rFonts w:ascii="Arial" w:hAnsi="Arial" w:cs="Arial"/>
        </w:rPr>
        <w:t xml:space="preserve">, die die Berechnung des FP Gewichts anhand spezifizierter Tabelle durchführen soll. </w:t>
      </w:r>
      <w:r w:rsidR="007F61E9">
        <w:rPr>
          <w:rFonts w:ascii="Arial" w:hAnsi="Arial" w:cs="Arial"/>
        </w:rPr>
        <w:t>Die Aufwandschätzdaten beinhal</w:t>
      </w:r>
      <w:r w:rsidR="00D564DC">
        <w:rPr>
          <w:rFonts w:ascii="Arial" w:hAnsi="Arial" w:cs="Arial"/>
        </w:rPr>
        <w:t>t</w:t>
      </w:r>
      <w:r w:rsidR="007F61E9">
        <w:rPr>
          <w:rFonts w:ascii="Arial" w:hAnsi="Arial" w:cs="Arial"/>
        </w:rPr>
        <w:t xml:space="preserve">en alle Daten für die </w:t>
      </w:r>
      <w:proofErr w:type="spellStart"/>
      <w:r w:rsidR="007F61E9">
        <w:rPr>
          <w:rFonts w:ascii="Arial" w:hAnsi="Arial" w:cs="Arial"/>
        </w:rPr>
        <w:t>Function</w:t>
      </w:r>
      <w:proofErr w:type="spellEnd"/>
      <w:r w:rsidR="007F61E9">
        <w:rPr>
          <w:rFonts w:ascii="Arial" w:hAnsi="Arial" w:cs="Arial"/>
        </w:rPr>
        <w:t xml:space="preserve"> Point Methode, </w:t>
      </w:r>
      <w:r w:rsidR="00DD3254">
        <w:rPr>
          <w:rFonts w:ascii="Arial" w:hAnsi="Arial" w:cs="Arial"/>
        </w:rPr>
        <w:t>des Weiteren</w:t>
      </w:r>
      <w:r w:rsidR="007F61E9">
        <w:rPr>
          <w:rFonts w:ascii="Arial" w:hAnsi="Arial" w:cs="Arial"/>
        </w:rPr>
        <w:t xml:space="preserve"> beinhaltet die Schätzkonfiguration </w:t>
      </w:r>
      <w:r w:rsidR="00F1358A">
        <w:rPr>
          <w:rFonts w:ascii="Arial" w:hAnsi="Arial" w:cs="Arial"/>
        </w:rPr>
        <w:t>Informationen,</w:t>
      </w:r>
      <w:r w:rsidR="007F61E9">
        <w:rPr>
          <w:rFonts w:ascii="Arial" w:hAnsi="Arial" w:cs="Arial"/>
        </w:rPr>
        <w:t xml:space="preserve"> die die Aufwandschätzdaten beeinflussen. Aus der Anforderung geht hervor, dass </w:t>
      </w:r>
      <w:r w:rsidR="007F61E9">
        <w:rPr>
          <w:rFonts w:ascii="Arial" w:hAnsi="Arial" w:cs="Arial"/>
        </w:rPr>
        <w:lastRenderedPageBreak/>
        <w:t>Schätzkonfigurationen exportiert und importiert werden sollen, daher wird die Schätzkonfiguration in eine sep</w:t>
      </w:r>
      <w:r w:rsidR="00CF29E0">
        <w:rPr>
          <w:rFonts w:ascii="Arial" w:hAnsi="Arial" w:cs="Arial"/>
        </w:rPr>
        <w:t>a</w:t>
      </w:r>
      <w:r w:rsidR="007F61E9">
        <w:rPr>
          <w:rFonts w:ascii="Arial" w:hAnsi="Arial" w:cs="Arial"/>
        </w:rPr>
        <w:t>rate Klasse ausgelagert (s. 3.1.2).</w:t>
      </w:r>
    </w:p>
    <w:p w14:paraId="291E72B8" w14:textId="6C8FDAC4" w:rsidR="007F61E9" w:rsidRDefault="007F61E9" w:rsidP="00083A9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5845EE22" w14:textId="2577DC1D" w:rsidR="007F61E9" w:rsidRDefault="007F61E9" w:rsidP="00083A96">
      <w:pPr>
        <w:spacing w:line="360" w:lineRule="auto"/>
        <w:rPr>
          <w:rFonts w:ascii="Arial" w:hAnsi="Arial" w:cs="Arial"/>
        </w:rPr>
      </w:pPr>
      <w:r>
        <w:rPr>
          <w:noProof/>
        </w:rPr>
        <w:drawing>
          <wp:inline distT="0" distB="0" distL="0" distR="0" wp14:anchorId="2E786E27" wp14:editId="2224F99D">
            <wp:extent cx="6129105" cy="1457960"/>
            <wp:effectExtent l="0" t="0" r="508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2441C48" w14:textId="141AAEB9" w:rsidR="006F7FDD" w:rsidRDefault="006F7FDD" w:rsidP="00083A9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D1F400F" w14:textId="59BE541B" w:rsidR="007F61E9" w:rsidRDefault="00115ACA" w:rsidP="00083A96">
      <w:pPr>
        <w:spacing w:line="360" w:lineRule="auto"/>
        <w:rPr>
          <w:rFonts w:ascii="Arial" w:hAnsi="Arial" w:cs="Arial"/>
          <w:sz w:val="26"/>
          <w:szCs w:val="26"/>
        </w:rPr>
      </w:pPr>
      <w:r w:rsidRPr="00115ACA">
        <w:rPr>
          <w:rFonts w:ascii="Arial" w:hAnsi="Arial" w:cs="Arial"/>
          <w:sz w:val="26"/>
          <w:szCs w:val="26"/>
        </w:rPr>
        <w:t>FACTORY MEHTODE FÜR PRODUKTINHALTE</w:t>
      </w:r>
    </w:p>
    <w:p w14:paraId="75AD81B2" w14:textId="5465594C" w:rsidR="00115ACA" w:rsidRPr="00115ACA" w:rsidRDefault="00115ACA" w:rsidP="00083A9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w:t>
      </w:r>
      <w:r w:rsidR="00593816">
        <w:rPr>
          <w:rFonts w:ascii="Arial" w:hAnsi="Arial" w:cs="Arial"/>
        </w:rPr>
        <w:t>angelegt</w:t>
      </w:r>
      <w:r>
        <w:rPr>
          <w:rFonts w:ascii="Arial" w:hAnsi="Arial" w:cs="Arial"/>
        </w:rPr>
        <w:t xml:space="preserve"> wird. Hierfür wird für das vereinfachte anlegen eines Produktinhalts das Entwicklungsmuster der Factory Methode angewandt, das zur Laufzeit und unter Angabe von Parametern ein entsprechendes Objekt anlegt.</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Integer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sowohl die Controller,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r w:rsidR="00BE568E" w:rsidRPr="00AA5225">
        <w:rPr>
          <w:i/>
          <w:iCs/>
        </w:rPr>
        <w:t>setLinks</w:t>
      </w:r>
      <w:proofErr w:type="spellEnd"/>
      <w:r w:rsidR="00BE568E" w:rsidRPr="00AA5225">
        <w:rPr>
          <w:i/>
          <w:iCs/>
        </w:rPr>
        <w:t>()</w:t>
      </w:r>
      <w:r w:rsidR="00BE568E">
        <w:t xml:space="preserve"> geschehen. Im Rahmen des SWE-CASE-TOOLs kommt die zweite Methode zum Einsatz, d</w:t>
      </w:r>
      <w:r w:rsidR="00134B06">
        <w:t xml:space="preserve">er </w:t>
      </w:r>
      <w:r w:rsidR="00134B06">
        <w:lastRenderedPageBreak/>
        <w:t xml:space="preserve">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r w:rsidR="004E2971" w:rsidRPr="004E2971">
        <w:rPr>
          <w:i/>
          <w:iCs/>
        </w:rPr>
        <w:t>setLinks</w:t>
      </w:r>
      <w:proofErr w:type="spell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r w:rsidR="004E2971" w:rsidRPr="004E2971">
        <w:rPr>
          <w:i/>
          <w:iCs/>
        </w:rPr>
        <w:t>setLinks</w:t>
      </w:r>
      <w:proofErr w:type="spell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Pr="00E47010" w:rsidRDefault="00E27202" w:rsidP="007F50A3">
      <w:pPr>
        <w:spacing w:line="360" w:lineRule="auto"/>
        <w:jc w:val="both"/>
        <w:rPr>
          <w:rFonts w:ascii="Arial" w:hAnsi="Arial" w:cs="Arial"/>
          <w:color w:val="C00000"/>
        </w:rPr>
      </w:pPr>
      <w:r w:rsidRPr="00E47010">
        <w:rPr>
          <w:rFonts w:ascii="Arial" w:hAnsi="Arial" w:cs="Arial"/>
          <w:color w:val="C00000"/>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7A566E4" w:rsidR="00BB4BE4" w:rsidRDefault="002D0B6C" w:rsidP="002D0B6C">
      <w:r>
        <w:t>Es ist möglich das gesamte Projekt als auch nur die Konfiguration der Einflussfaktoren zu importieren und/oder exportieren.</w:t>
      </w:r>
    </w:p>
    <w:p w14:paraId="3AB1221A" w14:textId="00B7566D"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5.1.1 Import</w:t>
      </w:r>
    </w:p>
    <w:p w14:paraId="527046DC" w14:textId="43BB8F73" w:rsidR="00C5765B" w:rsidRDefault="00BB4BE4" w:rsidP="002D0B6C">
      <w:r>
        <w:t>In M_IMPORT gibt es die beiden</w:t>
      </w:r>
      <w:r w:rsidR="00FF72A4">
        <w:t xml:space="preserve"> überladenden</w:t>
      </w:r>
      <w:r>
        <w:t xml:space="preserve">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lastRenderedPageBreak/>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Pr="00C0798A" w:rsidRDefault="007852FB" w:rsidP="00C0798A">
      <w:pPr>
        <w:pStyle w:val="berschrift1"/>
        <w:spacing w:line="360" w:lineRule="auto"/>
        <w:ind w:left="720"/>
        <w:jc w:val="both"/>
        <w:rPr>
          <w:rFonts w:ascii="Arial" w:hAnsi="Arial" w:cs="Arial"/>
          <w:color w:val="auto"/>
          <w:sz w:val="28"/>
          <w:szCs w:val="22"/>
        </w:rPr>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rsidRPr="00C0798A">
        <w:rPr>
          <w:rFonts w:ascii="Arial" w:hAnsi="Arial" w:cs="Arial"/>
          <w:color w:val="auto"/>
          <w:sz w:val="28"/>
          <w:szCs w:val="22"/>
        </w:rPr>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r nach Jones berechneten Abschätzung des Aufwands wird, durch Anwenden der Math</w:t>
      </w:r>
      <w:r w:rsidR="00D8293E">
        <w:t>.log()</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beruht auf der Implementierung einer mathematischen Umformung. Da die Math.log</w:t>
      </w:r>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r w:rsidRPr="00EA0BB1">
        <w:t>notifyAdjustFactors</w:t>
      </w:r>
      <w:proofErr w:type="spellEnd"/>
      <w:r>
        <w:t>()</w:t>
      </w:r>
    </w:p>
    <w:p w14:paraId="39163751" w14:textId="2EE548A3" w:rsidR="00997643" w:rsidRDefault="00EA0BB1" w:rsidP="00EA0BB1">
      <w:pPr>
        <w:pStyle w:val="Listenabsatz"/>
        <w:numPr>
          <w:ilvl w:val="0"/>
          <w:numId w:val="12"/>
        </w:numPr>
      </w:pPr>
      <w:proofErr w:type="spellStart"/>
      <w:r w:rsidRPr="00EA0BB1">
        <w:t>increaseFactors</w:t>
      </w:r>
      <w:proofErr w:type="spellEnd"/>
      <w:r>
        <w:t>()</w:t>
      </w:r>
    </w:p>
    <w:p w14:paraId="2D206CF5" w14:textId="3F889537" w:rsidR="00EA0BB1" w:rsidRDefault="00EA0BB1" w:rsidP="00EA0BB1">
      <w:pPr>
        <w:pStyle w:val="Listenabsatz"/>
        <w:numPr>
          <w:ilvl w:val="0"/>
          <w:numId w:val="12"/>
        </w:numPr>
      </w:pPr>
      <w:proofErr w:type="spellStart"/>
      <w:r>
        <w:t>decreaseFactors</w:t>
      </w:r>
      <w:proofErr w:type="spell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r>
        <w:t>notifyAdjustFactors</w:t>
      </w:r>
      <w:proofErr w:type="spell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r w:rsidR="00B1232A">
        <w:t>notifyAdjustFactors</w:t>
      </w:r>
      <w:proofErr w:type="spell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r w:rsidR="006A3D16" w:rsidRPr="006A3D16">
        <w:t>decreaseFactors</w:t>
      </w:r>
      <w:proofErr w:type="spellEnd"/>
      <w:r w:rsidR="006A3D16" w:rsidRPr="006A3D16">
        <w:t>(</w:t>
      </w:r>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r>
        <w:t>in</w:t>
      </w:r>
      <w:r w:rsidRPr="006A3D16">
        <w:t>creaseFactors</w:t>
      </w:r>
      <w:proofErr w:type="spellEnd"/>
      <w:r w:rsidRPr="006A3D16">
        <w:t>(</w:t>
      </w:r>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r w:rsidR="00EB3243">
        <w:t>in</w:t>
      </w:r>
      <w:r w:rsidRPr="00EA0BB1">
        <w:t>creaseFactors</w:t>
      </w:r>
      <w:proofErr w:type="spell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 xml:space="preserve">2Sum()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r w:rsidR="000436F8" w:rsidRPr="000436F8">
        <w:t>IllegalArgumentException</w:t>
      </w:r>
      <w:proofErr w:type="spell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r>
        <w:rPr>
          <w:b/>
          <w:bCs/>
        </w:rPr>
        <w:t>factorIterator</w:t>
      </w:r>
      <w:proofErr w:type="spellEnd"/>
      <w:r>
        <w:rPr>
          <w:b/>
          <w:bCs/>
        </w:rPr>
        <w:t xml:space="preserve"> !=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Null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r w:rsidR="00092F18" w:rsidRPr="00092F18">
        <w:t>RuntimeException</w:t>
      </w:r>
      <w:proofErr w:type="spell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5">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r>
        <w:t>de</w:t>
      </w:r>
      <w:r w:rsidRPr="00EA0BB1">
        <w:t>creaseFactors</w:t>
      </w:r>
      <w:proofErr w:type="spell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 xml:space="preserve">2Sum()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r w:rsidRPr="000436F8">
        <w:t>IllegalArgumentException</w:t>
      </w:r>
      <w:proofErr w:type="spell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Null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r w:rsidRPr="00092F18">
        <w:t>RuntimeException</w:t>
      </w:r>
      <w:proofErr w:type="spell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FAEEF" w14:textId="77777777" w:rsidR="00F7378E" w:rsidRDefault="00F7378E" w:rsidP="00657F85">
      <w:pPr>
        <w:spacing w:after="0" w:line="240" w:lineRule="auto"/>
      </w:pPr>
      <w:r>
        <w:separator/>
      </w:r>
    </w:p>
  </w:endnote>
  <w:endnote w:type="continuationSeparator" w:id="0">
    <w:p w14:paraId="4DE943BE" w14:textId="77777777" w:rsidR="00F7378E" w:rsidRDefault="00F7378E" w:rsidP="00657F85">
      <w:pPr>
        <w:spacing w:after="0" w:line="240" w:lineRule="auto"/>
      </w:pPr>
      <w:r>
        <w:continuationSeparator/>
      </w:r>
    </w:p>
  </w:endnote>
  <w:endnote w:type="continuationNotice" w:id="1">
    <w:p w14:paraId="7C0788CC" w14:textId="77777777" w:rsidR="00F7378E" w:rsidRDefault="00F73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2C5E1" w14:textId="77777777" w:rsidR="00F7378E" w:rsidRDefault="00F7378E" w:rsidP="00657F85">
      <w:pPr>
        <w:spacing w:after="0" w:line="240" w:lineRule="auto"/>
      </w:pPr>
      <w:r>
        <w:separator/>
      </w:r>
    </w:p>
  </w:footnote>
  <w:footnote w:type="continuationSeparator" w:id="0">
    <w:p w14:paraId="1FB260DA" w14:textId="77777777" w:rsidR="00F7378E" w:rsidRDefault="00F7378E" w:rsidP="00657F85">
      <w:pPr>
        <w:spacing w:after="0" w:line="240" w:lineRule="auto"/>
      </w:pPr>
      <w:r>
        <w:continuationSeparator/>
      </w:r>
    </w:p>
  </w:footnote>
  <w:footnote w:type="continuationNotice" w:id="1">
    <w:p w14:paraId="6CD62362" w14:textId="77777777" w:rsidR="00F7378E" w:rsidRDefault="00F73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9"/>
  </w:num>
  <w:num w:numId="5">
    <w:abstractNumId w:val="12"/>
  </w:num>
  <w:num w:numId="6">
    <w:abstractNumId w:val="13"/>
  </w:num>
  <w:num w:numId="7">
    <w:abstractNumId w:val="17"/>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0"/>
  </w:num>
  <w:num w:numId="16">
    <w:abstractNumId w:val="19"/>
  </w:num>
  <w:num w:numId="17">
    <w:abstractNumId w:val="11"/>
  </w:num>
  <w:num w:numId="18">
    <w:abstractNumId w:val="18"/>
  </w:num>
  <w:num w:numId="19">
    <w:abstractNumId w:val="4"/>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83A96"/>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5AC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3816"/>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A07EB"/>
    <w:rsid w:val="006A38CD"/>
    <w:rsid w:val="006A3D16"/>
    <w:rsid w:val="006A5CD1"/>
    <w:rsid w:val="006A7D75"/>
    <w:rsid w:val="006B0ACA"/>
    <w:rsid w:val="006B221A"/>
    <w:rsid w:val="006B69A4"/>
    <w:rsid w:val="006C093B"/>
    <w:rsid w:val="006C1E22"/>
    <w:rsid w:val="006C76C7"/>
    <w:rsid w:val="006D4EB6"/>
    <w:rsid w:val="006D51C1"/>
    <w:rsid w:val="006E1A47"/>
    <w:rsid w:val="006E3BBD"/>
    <w:rsid w:val="006F2270"/>
    <w:rsid w:val="006F5E49"/>
    <w:rsid w:val="006F7FDD"/>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7F61E9"/>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B2E95"/>
    <w:rsid w:val="009C4D6C"/>
    <w:rsid w:val="009C572A"/>
    <w:rsid w:val="009C639D"/>
    <w:rsid w:val="009D04AF"/>
    <w:rsid w:val="009D0912"/>
    <w:rsid w:val="009D15C2"/>
    <w:rsid w:val="009D160E"/>
    <w:rsid w:val="009D246F"/>
    <w:rsid w:val="009E017C"/>
    <w:rsid w:val="009E2320"/>
    <w:rsid w:val="009E3579"/>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229F"/>
    <w:rsid w:val="00A67644"/>
    <w:rsid w:val="00A7117E"/>
    <w:rsid w:val="00A777FF"/>
    <w:rsid w:val="00A82E6C"/>
    <w:rsid w:val="00A85FC0"/>
    <w:rsid w:val="00A903A5"/>
    <w:rsid w:val="00A905C1"/>
    <w:rsid w:val="00A907B1"/>
    <w:rsid w:val="00A910D5"/>
    <w:rsid w:val="00A92332"/>
    <w:rsid w:val="00A94427"/>
    <w:rsid w:val="00A949C4"/>
    <w:rsid w:val="00A979D9"/>
    <w:rsid w:val="00A97C10"/>
    <w:rsid w:val="00AA3BB4"/>
    <w:rsid w:val="00AA5225"/>
    <w:rsid w:val="00AA726B"/>
    <w:rsid w:val="00AB5F7A"/>
    <w:rsid w:val="00AB6A29"/>
    <w:rsid w:val="00AB7639"/>
    <w:rsid w:val="00AD1099"/>
    <w:rsid w:val="00AD30F2"/>
    <w:rsid w:val="00AE441F"/>
    <w:rsid w:val="00AF1A01"/>
    <w:rsid w:val="00AF2B8A"/>
    <w:rsid w:val="00B07326"/>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47A86"/>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6EB"/>
    <w:rsid w:val="00CD55B2"/>
    <w:rsid w:val="00CD5813"/>
    <w:rsid w:val="00CD5E0C"/>
    <w:rsid w:val="00CD77F8"/>
    <w:rsid w:val="00CE4B42"/>
    <w:rsid w:val="00CE6608"/>
    <w:rsid w:val="00CF0F82"/>
    <w:rsid w:val="00CF29E0"/>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4DC"/>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254"/>
    <w:rsid w:val="00DD3405"/>
    <w:rsid w:val="00DE06D1"/>
    <w:rsid w:val="00DE19DD"/>
    <w:rsid w:val="00DE475D"/>
    <w:rsid w:val="00DE65A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10A06"/>
    <w:rsid w:val="00F1358A"/>
    <w:rsid w:val="00F15F99"/>
    <w:rsid w:val="00F23F75"/>
    <w:rsid w:val="00F2525C"/>
    <w:rsid w:val="00F2708C"/>
    <w:rsid w:val="00F34C80"/>
    <w:rsid w:val="00F35074"/>
    <w:rsid w:val="00F42EB9"/>
    <w:rsid w:val="00F47356"/>
    <w:rsid w:val="00F5081D"/>
    <w:rsid w:val="00F532F7"/>
    <w:rsid w:val="00F53915"/>
    <w:rsid w:val="00F5540E"/>
    <w:rsid w:val="00F55801"/>
    <w:rsid w:val="00F570D9"/>
    <w:rsid w:val="00F64C91"/>
    <w:rsid w:val="00F7011E"/>
    <w:rsid w:val="00F7378E"/>
    <w:rsid w:val="00F74CD7"/>
    <w:rsid w:val="00F80241"/>
    <w:rsid w:val="00F82378"/>
    <w:rsid w:val="00F863E2"/>
    <w:rsid w:val="00F87E67"/>
    <w:rsid w:val="00F90E7E"/>
    <w:rsid w:val="00F94F2D"/>
    <w:rsid w:val="00F95099"/>
    <w:rsid w:val="00F97A8B"/>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49548573">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AD486-0724-4649-B699-80EAC93D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3718</Words>
  <Characters>23430</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cp:revision>
  <cp:lastPrinted>2019-10-13T19:23:00Z</cp:lastPrinted>
  <dcterms:created xsi:type="dcterms:W3CDTF">2020-06-16T14:10:00Z</dcterms:created>
  <dcterms:modified xsi:type="dcterms:W3CDTF">2020-06-16T14:10:00Z</dcterms:modified>
</cp:coreProperties>
</file>